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92F23C" w14:textId="77777777"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00B0F0"/>
        </w:rPr>
        <w:t>Definition of "albedo" from Wikipedia: "Albedo (/lbido/) (Latin: albedo, meaning "whiteness") is the measure of the diffuse reflection of solar radiation out of the total solar radiation received by an astronomical body (e.g. a planet like Earth). It is dimensionless and measured on a scale from 0 (corresponding to a black body that absorbs all incident radiation) to 1 (corresponding to a body that reflects all incident radiation)." Not quite the same as LRV.  Note that Attwell and Badderly (2007) use albedo to refer to ratio of measured luminance from a surface and luminance from a referene card, but across varying illumination.  That's not quite LRV either.</w:t>
      </w:r>
    </w:p>
    <w:p w14:paraId="6763E5E6" w14:textId="77777777" w:rsidR="004E7A9D" w:rsidRPr="009F7F85" w:rsidRDefault="004E7A9D" w:rsidP="004E7A9D">
      <w:pPr>
        <w:rPr>
          <w:rFonts w:asciiTheme="majorBidi" w:hAnsiTheme="majorBidi" w:cstheme="majorBidi"/>
          <w:color w:val="00B0F0"/>
        </w:rPr>
      </w:pPr>
    </w:p>
    <w:p w14:paraId="7E779D5D" w14:textId="77777777"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00B0F0"/>
        </w:rPr>
        <w:t>******</w:t>
      </w:r>
    </w:p>
    <w:p w14:paraId="55B19C4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Comments in black</w:t>
      </w:r>
    </w:p>
    <w:p w14:paraId="6364162A" w14:textId="5C6F15F9" w:rsidR="00D9741C" w:rsidRPr="009F7F85" w:rsidRDefault="00D9741C" w:rsidP="00D07848">
      <w:pPr>
        <w:jc w:val="both"/>
        <w:rPr>
          <w:rFonts w:asciiTheme="majorBidi" w:hAnsiTheme="majorBidi" w:cstheme="majorBidi"/>
          <w:color w:val="FF0000"/>
        </w:rPr>
      </w:pPr>
      <w:r w:rsidRPr="009F7F85">
        <w:rPr>
          <w:rFonts w:asciiTheme="majorBidi" w:hAnsiTheme="majorBidi" w:cstheme="majorBidi"/>
          <w:color w:val="FF0000"/>
        </w:rPr>
        <w:t>% Response</w:t>
      </w:r>
      <w:r w:rsidR="002D3D12" w:rsidRPr="009F7F85">
        <w:rPr>
          <w:rFonts w:asciiTheme="majorBidi" w:hAnsiTheme="majorBidi" w:cstheme="majorBidi"/>
          <w:color w:val="FF0000"/>
        </w:rPr>
        <w:t>s</w:t>
      </w:r>
      <w:r w:rsidRPr="009F7F85">
        <w:rPr>
          <w:rFonts w:asciiTheme="majorBidi" w:hAnsiTheme="majorBidi" w:cstheme="majorBidi"/>
          <w:color w:val="FF0000"/>
        </w:rPr>
        <w:t xml:space="preserve"> in red</w:t>
      </w:r>
    </w:p>
    <w:p w14:paraId="098A74B3" w14:textId="2EEFB82A" w:rsidR="002D3D12" w:rsidRPr="009F7F85" w:rsidRDefault="002D3D12" w:rsidP="00D07848">
      <w:pPr>
        <w:jc w:val="both"/>
        <w:rPr>
          <w:rFonts w:asciiTheme="majorBidi" w:hAnsiTheme="majorBidi" w:cstheme="majorBidi"/>
          <w:color w:val="00B050"/>
        </w:rPr>
      </w:pPr>
      <w:r w:rsidRPr="009F7F85">
        <w:rPr>
          <w:rFonts w:asciiTheme="majorBidi" w:hAnsiTheme="majorBidi" w:cstheme="majorBidi"/>
          <w:color w:val="00B050"/>
        </w:rPr>
        <w:t>% Text that awaits finalization and then insertion into the manuscript in green. Will make red.</w:t>
      </w:r>
    </w:p>
    <w:p w14:paraId="5993EB8C" w14:textId="761ACA82" w:rsidR="002D3D12" w:rsidRPr="009F7F85" w:rsidRDefault="002D3D12" w:rsidP="00D07848">
      <w:pPr>
        <w:jc w:val="both"/>
        <w:rPr>
          <w:rFonts w:asciiTheme="majorBidi" w:hAnsiTheme="majorBidi" w:cstheme="majorBidi"/>
          <w:color w:val="FF0000"/>
        </w:rPr>
      </w:pPr>
      <w:r w:rsidRPr="009F7F85">
        <w:rPr>
          <w:rFonts w:asciiTheme="majorBidi" w:hAnsiTheme="majorBidi" w:cstheme="majorBidi"/>
          <w:color w:val="FF0000"/>
        </w:rPr>
        <w:t xml:space="preserve">% </w:t>
      </w:r>
      <w:r w:rsidRPr="009F7F85">
        <w:rPr>
          <w:rFonts w:asciiTheme="majorBidi" w:hAnsiTheme="majorBidi" w:cstheme="majorBidi"/>
          <w:color w:val="FF0000"/>
          <w:highlight w:val="yellow"/>
        </w:rPr>
        <w:t>Highlighted text needs filling in and/or insertion into manuscript</w:t>
      </w:r>
      <w:r w:rsidR="00316892" w:rsidRPr="009F7F85">
        <w:rPr>
          <w:rFonts w:asciiTheme="majorBidi" w:hAnsiTheme="majorBidi" w:cstheme="majorBidi"/>
          <w:color w:val="FF0000"/>
          <w:highlight w:val="yellow"/>
        </w:rPr>
        <w:t>, as well as references ready to be added to bibtex.</w:t>
      </w:r>
    </w:p>
    <w:p w14:paraId="797FA5F3" w14:textId="025ED8D1" w:rsidR="00D07848" w:rsidRPr="009F7F85" w:rsidRDefault="002D3D12" w:rsidP="00F5323B">
      <w:pPr>
        <w:jc w:val="both"/>
        <w:rPr>
          <w:rFonts w:asciiTheme="majorBidi" w:hAnsiTheme="majorBidi" w:cstheme="majorBidi"/>
          <w:color w:val="00B0F0"/>
        </w:rPr>
      </w:pPr>
      <w:r w:rsidRPr="009F7F85">
        <w:rPr>
          <w:rFonts w:asciiTheme="majorBidi" w:hAnsiTheme="majorBidi" w:cstheme="majorBidi"/>
          <w:color w:val="00B0F0"/>
        </w:rPr>
        <w:t>% Text saying stuff we still need to think about or do in blue.</w:t>
      </w:r>
    </w:p>
    <w:p w14:paraId="0BB06BB9" w14:textId="77777777" w:rsidR="00F5323B" w:rsidRPr="009F7F85" w:rsidRDefault="00F5323B" w:rsidP="00F5323B">
      <w:pPr>
        <w:jc w:val="both"/>
        <w:rPr>
          <w:rFonts w:asciiTheme="majorBidi" w:hAnsiTheme="majorBidi" w:cstheme="majorBidi"/>
          <w:color w:val="00B0F0"/>
        </w:rPr>
      </w:pPr>
    </w:p>
    <w:p w14:paraId="11B3401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#1 (Comments for the Author (Required)):</w:t>
      </w:r>
    </w:p>
    <w:p w14:paraId="24AEB5B5" w14:textId="77777777" w:rsidR="00D9741C" w:rsidRPr="009F7F85" w:rsidRDefault="00D9741C" w:rsidP="00653297">
      <w:pPr>
        <w:jc w:val="both"/>
        <w:rPr>
          <w:rFonts w:asciiTheme="majorBidi" w:hAnsiTheme="majorBidi" w:cstheme="majorBidi"/>
        </w:rPr>
      </w:pPr>
    </w:p>
    <w:p w14:paraId="5D7DA430" w14:textId="77777777" w:rsidR="00A87921" w:rsidRPr="009F7F85" w:rsidRDefault="00D9741C" w:rsidP="00653297">
      <w:pPr>
        <w:jc w:val="both"/>
        <w:rPr>
          <w:rFonts w:asciiTheme="majorBidi" w:hAnsiTheme="majorBidi" w:cstheme="majorBidi"/>
        </w:rPr>
      </w:pPr>
      <w:r w:rsidRPr="009F7F85">
        <w:rPr>
          <w:rFonts w:asciiTheme="majorBidi" w:hAnsiTheme="majorBidi" w:cstheme="majorBidi"/>
        </w:rPr>
        <w:t>Authors assessed computational luminance constancy with AMA algorithm, with naturalistic images generated by computer graphics tools. It was interesting approach. However, some of critical information to understand the approach seemed to be missing or less comprehensive. It would be great if authors could address those issues.</w:t>
      </w:r>
    </w:p>
    <w:p w14:paraId="3810B18F" w14:textId="77777777" w:rsidR="009F4BD4" w:rsidRPr="009F7F85" w:rsidRDefault="009F4BD4" w:rsidP="00653297">
      <w:pPr>
        <w:jc w:val="both"/>
        <w:rPr>
          <w:rFonts w:asciiTheme="majorBidi" w:hAnsiTheme="majorBidi" w:cstheme="majorBidi"/>
          <w:color w:val="FF0000"/>
        </w:rPr>
      </w:pPr>
    </w:p>
    <w:p w14:paraId="737898E8" w14:textId="6BA3D373" w:rsidR="009F4BD4" w:rsidRPr="009F7F85" w:rsidRDefault="009F4BD4" w:rsidP="00653297">
      <w:pPr>
        <w:jc w:val="both"/>
        <w:rPr>
          <w:rFonts w:asciiTheme="majorBidi" w:hAnsiTheme="majorBidi" w:cstheme="majorBidi"/>
          <w:color w:val="FF0000"/>
        </w:rPr>
      </w:pPr>
      <w:r w:rsidRPr="009F7F85">
        <w:rPr>
          <w:rFonts w:asciiTheme="majorBidi" w:hAnsiTheme="majorBidi" w:cstheme="majorBidi"/>
          <w:color w:val="FF0000"/>
        </w:rPr>
        <w:t>Thank you for the careful reading and helpful comments. Please see below for how we have clarified in response.</w:t>
      </w:r>
      <w:r w:rsidR="00D07848" w:rsidRPr="009F7F85">
        <w:rPr>
          <w:rFonts w:asciiTheme="majorBidi" w:hAnsiTheme="majorBidi" w:cstheme="majorBidi"/>
          <w:color w:val="FF0000"/>
        </w:rPr>
        <w:t xml:space="preserve">  Reviewer comments are in black, responses in red.</w:t>
      </w:r>
    </w:p>
    <w:p w14:paraId="748EF3F0" w14:textId="77777777" w:rsidR="009F4BD4" w:rsidRPr="009F7F85" w:rsidRDefault="009F4BD4" w:rsidP="00653297">
      <w:pPr>
        <w:jc w:val="both"/>
        <w:rPr>
          <w:rFonts w:asciiTheme="majorBidi" w:hAnsiTheme="majorBidi" w:cstheme="majorBidi"/>
        </w:rPr>
      </w:pPr>
    </w:p>
    <w:p w14:paraId="32BA9CAB" w14:textId="61010AFB" w:rsidR="00AA40D4" w:rsidRPr="009F7F85" w:rsidRDefault="009F4BD4" w:rsidP="00653297">
      <w:pPr>
        <w:jc w:val="both"/>
        <w:rPr>
          <w:rFonts w:asciiTheme="majorBidi" w:hAnsiTheme="majorBidi" w:cstheme="majorBidi"/>
        </w:rPr>
      </w:pPr>
      <w:r w:rsidRPr="009F7F85">
        <w:rPr>
          <w:rFonts w:asciiTheme="majorBidi" w:hAnsiTheme="majorBidi" w:cstheme="majorBidi"/>
        </w:rPr>
        <w:t>Luminance constancy was mentioned as "constitutive component of ... general color constancy". However, the def</w:t>
      </w:r>
      <w:r w:rsidR="009071D9" w:rsidRPr="009F7F85">
        <w:rPr>
          <w:rFonts w:asciiTheme="majorBidi" w:hAnsiTheme="majorBidi" w:cstheme="majorBidi"/>
        </w:rPr>
        <w:t>inition was not formally given.</w:t>
      </w:r>
      <w:r w:rsidR="00CC04A1" w:rsidRPr="009F7F85">
        <w:rPr>
          <w:rFonts w:asciiTheme="majorBidi" w:hAnsiTheme="majorBidi" w:cstheme="majorBidi"/>
        </w:rPr>
        <w:t xml:space="preserve"> </w:t>
      </w:r>
      <w:r w:rsidR="00AA40D4" w:rsidRPr="009F7F85">
        <w:rPr>
          <w:rFonts w:asciiTheme="majorBidi" w:hAnsiTheme="majorBidi" w:cstheme="majorBidi"/>
        </w:rPr>
        <w:t xml:space="preserve">Authors could have provided the background, any of their specific definition, logic, concept and any assumptions in more details in Introduction. </w:t>
      </w:r>
    </w:p>
    <w:p w14:paraId="3C1925F6" w14:textId="77777777" w:rsidR="009071D9" w:rsidRPr="009F7F85" w:rsidRDefault="009071D9" w:rsidP="00653297">
      <w:pPr>
        <w:jc w:val="both"/>
        <w:rPr>
          <w:rFonts w:asciiTheme="majorBidi" w:hAnsiTheme="majorBidi" w:cstheme="majorBidi"/>
        </w:rPr>
      </w:pPr>
    </w:p>
    <w:p w14:paraId="4AE31013" w14:textId="76F584CF" w:rsidR="008901A8" w:rsidRPr="009F7F85" w:rsidRDefault="00AA40D4" w:rsidP="00653297">
      <w:pPr>
        <w:jc w:val="both"/>
        <w:rPr>
          <w:rFonts w:asciiTheme="majorBidi" w:hAnsiTheme="majorBidi" w:cstheme="majorBidi"/>
          <w:color w:val="FF0000"/>
          <w:vertAlign w:val="subscript"/>
        </w:rPr>
      </w:pPr>
      <w:r w:rsidRPr="009F7F85">
        <w:rPr>
          <w:rFonts w:asciiTheme="majorBidi" w:hAnsiTheme="majorBidi" w:cstheme="majorBidi"/>
          <w:color w:val="FF0000"/>
        </w:rPr>
        <w:t>Thanks for the suggestion. In the original submission,</w:t>
      </w:r>
      <w:r w:rsidR="009071D9" w:rsidRPr="009F7F85">
        <w:rPr>
          <w:rFonts w:asciiTheme="majorBidi" w:hAnsiTheme="majorBidi" w:cstheme="majorBidi"/>
          <w:color w:val="FF0000"/>
        </w:rPr>
        <w:t xml:space="preserve"> we provided a definition of the computational problem of luminance constancy in the last paragraph of the introduction</w:t>
      </w:r>
      <w:r w:rsidR="00824EBF" w:rsidRPr="009F7F85">
        <w:rPr>
          <w:rFonts w:asciiTheme="majorBidi" w:hAnsiTheme="majorBidi" w:cstheme="majorBidi"/>
          <w:color w:val="FF0000"/>
        </w:rPr>
        <w:t xml:space="preserve"> (Line 55)</w:t>
      </w:r>
      <w:r w:rsidR="009071D9" w:rsidRPr="009F7F85">
        <w:rPr>
          <w:rFonts w:asciiTheme="majorBidi" w:hAnsiTheme="majorBidi" w:cstheme="majorBidi"/>
          <w:color w:val="FF0000"/>
        </w:rPr>
        <w:t>. We have now added a parallel definition of the more general color constancy case</w:t>
      </w:r>
      <w:r w:rsidR="00EC66CF" w:rsidRPr="009F7F85">
        <w:rPr>
          <w:rFonts w:asciiTheme="majorBidi" w:hAnsiTheme="majorBidi" w:cstheme="majorBidi"/>
          <w:color w:val="FF0000"/>
        </w:rPr>
        <w:t xml:space="preserve"> at the start of the second paragraph of the introduction</w:t>
      </w:r>
      <w:r w:rsidR="00511EDB" w:rsidRPr="009F7F85">
        <w:rPr>
          <w:rFonts w:asciiTheme="majorBidi" w:hAnsiTheme="majorBidi" w:cstheme="majorBidi"/>
          <w:color w:val="FF0000"/>
        </w:rPr>
        <w:t xml:space="preserve"> (Line </w:t>
      </w:r>
      <w:commentRangeStart w:id="0"/>
      <w:r w:rsidR="00511EDB" w:rsidRPr="009F7F85">
        <w:rPr>
          <w:rFonts w:asciiTheme="majorBidi" w:hAnsiTheme="majorBidi" w:cstheme="majorBidi"/>
          <w:color w:val="FF0000"/>
          <w:highlight w:val="yellow"/>
        </w:rPr>
        <w:t>26</w:t>
      </w:r>
      <w:commentRangeEnd w:id="0"/>
      <w:r w:rsidR="00EF3F03" w:rsidRPr="009F7F85">
        <w:rPr>
          <w:rStyle w:val="CommentReference"/>
          <w:rFonts w:asciiTheme="majorBidi" w:hAnsiTheme="majorBidi" w:cstheme="majorBidi"/>
          <w:sz w:val="24"/>
          <w:szCs w:val="24"/>
        </w:rPr>
        <w:commentReference w:id="0"/>
      </w:r>
      <w:r w:rsidR="00511EDB" w:rsidRPr="009F7F85">
        <w:rPr>
          <w:rFonts w:asciiTheme="majorBidi" w:hAnsiTheme="majorBidi" w:cstheme="majorBidi"/>
          <w:color w:val="FF0000"/>
        </w:rPr>
        <w:t>)</w:t>
      </w:r>
      <w:r w:rsidR="00DC6949" w:rsidRPr="009F7F85">
        <w:rPr>
          <w:rFonts w:asciiTheme="majorBidi" w:hAnsiTheme="majorBidi" w:cstheme="majorBidi"/>
          <w:color w:val="FF0000"/>
        </w:rPr>
        <w:t>:</w:t>
      </w:r>
    </w:p>
    <w:p w14:paraId="2BD2200A" w14:textId="64BFCDCE" w:rsidR="009071D9" w:rsidRPr="009F7F85" w:rsidRDefault="008901A8" w:rsidP="00907EEB">
      <w:pPr>
        <w:pStyle w:val="Quote"/>
        <w:rPr>
          <w:rStyle w:val="Emphasis"/>
          <w:rFonts w:asciiTheme="majorBidi" w:hAnsiTheme="majorBidi" w:cstheme="majorBidi"/>
          <w:i w:val="0"/>
          <w:iCs/>
          <w:color w:val="00B050"/>
        </w:rPr>
      </w:pPr>
      <w:r w:rsidRPr="009F7F85">
        <w:rPr>
          <w:rStyle w:val="Emphasis"/>
          <w:rFonts w:asciiTheme="majorBidi" w:hAnsiTheme="majorBidi" w:cstheme="majorBidi"/>
          <w:i w:val="0"/>
          <w:iCs/>
          <w:color w:val="00B050"/>
        </w:rPr>
        <w:t>The computational problem of color constancy may be framed as how to obtain stable descriptions of the spectral surface reflectance functions of the objects in a scene.</w:t>
      </w:r>
    </w:p>
    <w:p w14:paraId="7A152967" w14:textId="63C7A17C" w:rsidR="00D9741C" w:rsidRPr="009F7F85" w:rsidRDefault="00D9741C" w:rsidP="00653297">
      <w:pPr>
        <w:jc w:val="both"/>
        <w:rPr>
          <w:rFonts w:asciiTheme="majorBidi" w:hAnsiTheme="majorBidi" w:cstheme="majorBidi"/>
        </w:rPr>
      </w:pPr>
      <w:r w:rsidRPr="009F7F85">
        <w:rPr>
          <w:rFonts w:asciiTheme="majorBidi" w:hAnsiTheme="majorBidi" w:cstheme="majorBidi"/>
        </w:rPr>
        <w:t>(p.3, para 4) "We define the computational problem of luminance constancy as that of estimating the light reflectance value (LRV) of a target object's surface reflectance function. Estimating the LRV from a surface reflectance function proceeds in two steps. First, one computes the luminance of the light that would be reflected from the surface under a reference illuminant. Second, one normalizes the result by the luminance of t</w:t>
      </w:r>
      <w:r w:rsidR="009F4BD4" w:rsidRPr="009F7F85">
        <w:rPr>
          <w:rFonts w:asciiTheme="majorBidi" w:hAnsiTheme="majorBidi" w:cstheme="majorBidi"/>
        </w:rPr>
        <w:t>he reference illuminant itself.</w:t>
      </w:r>
      <w:r w:rsidRPr="009F7F85">
        <w:rPr>
          <w:rFonts w:asciiTheme="majorBidi" w:hAnsiTheme="majorBidi" w:cstheme="majorBidi"/>
        </w:rPr>
        <w:t>"</w:t>
      </w:r>
    </w:p>
    <w:p w14:paraId="18E24689" w14:textId="77777777" w:rsidR="002250C1" w:rsidRPr="009F7F85" w:rsidRDefault="002250C1" w:rsidP="00653297">
      <w:pPr>
        <w:jc w:val="both"/>
        <w:rPr>
          <w:rFonts w:asciiTheme="majorBidi" w:hAnsiTheme="majorBidi" w:cstheme="majorBidi"/>
        </w:rPr>
      </w:pPr>
    </w:p>
    <w:p w14:paraId="3BB8C1D3"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A problem of conventional color constancy is that we do not know the surface reflectances. However, authors' approach seemed that they assume that the reflectances are already available to viewers, independent of illuminants. Those assumptions, if any, and the links to the computations, estimation of the task-optimal receptive fields with cone-excitations and their normalizations, could have been more clearly explained.</w:t>
      </w:r>
    </w:p>
    <w:p w14:paraId="7DD76EA6" w14:textId="77777777" w:rsidR="00A77955" w:rsidRPr="009F7F85" w:rsidRDefault="00A77955" w:rsidP="00653297">
      <w:pPr>
        <w:jc w:val="both"/>
        <w:rPr>
          <w:rFonts w:asciiTheme="majorBidi" w:hAnsiTheme="majorBidi" w:cstheme="majorBidi"/>
        </w:rPr>
      </w:pPr>
    </w:p>
    <w:p w14:paraId="56A97F0F" w14:textId="7B1B79EB" w:rsidR="00A77955" w:rsidRPr="009F7F85" w:rsidRDefault="00EF3F03" w:rsidP="00653297">
      <w:pPr>
        <w:jc w:val="both"/>
        <w:rPr>
          <w:rFonts w:asciiTheme="majorBidi" w:hAnsiTheme="majorBidi" w:cstheme="majorBidi"/>
          <w:color w:val="FF0000"/>
        </w:rPr>
      </w:pPr>
      <w:r w:rsidRPr="009F7F85">
        <w:rPr>
          <w:rFonts w:asciiTheme="majorBidi" w:hAnsiTheme="majorBidi" w:cstheme="majorBidi"/>
          <w:color w:val="FF0000"/>
        </w:rPr>
        <w:t>You are correct that human</w:t>
      </w:r>
      <w:r w:rsidR="00A77955" w:rsidRPr="009F7F85">
        <w:rPr>
          <w:rFonts w:asciiTheme="majorBidi" w:hAnsiTheme="majorBidi" w:cstheme="majorBidi"/>
          <w:color w:val="FF0000"/>
        </w:rPr>
        <w:t xml:space="preserve"> and computational observers do not generally have information about surface reflecta</w:t>
      </w:r>
      <w:r w:rsidR="009B21DF" w:rsidRPr="009F7F85">
        <w:rPr>
          <w:rFonts w:asciiTheme="majorBidi" w:hAnsiTheme="majorBidi" w:cstheme="majorBidi"/>
          <w:color w:val="FF0000"/>
        </w:rPr>
        <w:t>nce</w:t>
      </w:r>
      <w:r w:rsidR="009B782B" w:rsidRPr="009F7F85">
        <w:rPr>
          <w:rFonts w:asciiTheme="majorBidi" w:hAnsiTheme="majorBidi" w:cstheme="majorBidi"/>
          <w:color w:val="FF0000"/>
        </w:rPr>
        <w:t xml:space="preserve"> when viewing novel scenes. Our work only makes use of groundtruth information about surface reflectance in the construction and design of our computational observer. When we test the observer’s ability to estimate LRV on images of novel scenes, it does not have any more information about the surface reflectance than would in principle be available to a human observer viewing the same scenes.</w:t>
      </w:r>
      <w:r w:rsidR="005A2B36" w:rsidRPr="009F7F85">
        <w:rPr>
          <w:rFonts w:asciiTheme="majorBidi" w:hAnsiTheme="majorBidi" w:cstheme="majorBidi"/>
          <w:color w:val="FF0000"/>
        </w:rPr>
        <w:t xml:space="preserve"> </w:t>
      </w:r>
      <w:r w:rsidR="00F17F9D" w:rsidRPr="009F7F85">
        <w:rPr>
          <w:rFonts w:asciiTheme="majorBidi" w:hAnsiTheme="majorBidi" w:cstheme="majorBidi"/>
          <w:color w:val="FF0000"/>
        </w:rPr>
        <w:t>When evaluating performance, the observer never has direct access to any quantity other than the cone-responses.</w:t>
      </w:r>
    </w:p>
    <w:p w14:paraId="692B1350" w14:textId="77777777" w:rsidR="009B782B" w:rsidRPr="009F7F85" w:rsidRDefault="009B782B" w:rsidP="00653297">
      <w:pPr>
        <w:jc w:val="both"/>
        <w:rPr>
          <w:rFonts w:asciiTheme="majorBidi" w:hAnsiTheme="majorBidi" w:cstheme="majorBidi"/>
          <w:color w:val="FF0000"/>
        </w:rPr>
      </w:pPr>
    </w:p>
    <w:p w14:paraId="233E66B2" w14:textId="09C17DD3" w:rsidR="00A95D7C" w:rsidRPr="009F7F85" w:rsidRDefault="00587B01" w:rsidP="00653297">
      <w:pPr>
        <w:jc w:val="both"/>
        <w:rPr>
          <w:rFonts w:asciiTheme="majorBidi" w:hAnsiTheme="majorBidi" w:cstheme="majorBidi"/>
          <w:color w:val="FF0000"/>
        </w:rPr>
      </w:pPr>
      <w:r w:rsidRPr="009F7F85">
        <w:rPr>
          <w:rFonts w:asciiTheme="majorBidi" w:hAnsiTheme="majorBidi" w:cstheme="majorBidi"/>
          <w:color w:val="FF0000"/>
        </w:rPr>
        <w:t>The passage quote</w:t>
      </w:r>
      <w:r w:rsidR="00963F9A" w:rsidRPr="009F7F85">
        <w:rPr>
          <w:rFonts w:asciiTheme="majorBidi" w:hAnsiTheme="majorBidi" w:cstheme="majorBidi"/>
          <w:color w:val="FF0000"/>
        </w:rPr>
        <w:t>d</w:t>
      </w:r>
      <w:r w:rsidRPr="009F7F85">
        <w:rPr>
          <w:rFonts w:asciiTheme="majorBidi" w:hAnsiTheme="majorBidi" w:cstheme="majorBidi"/>
          <w:color w:val="FF0000"/>
        </w:rPr>
        <w:t xml:space="preserve"> by the reviewer describes how LRV is defined, rather than how our computational observer estimates LRV. To prevent confusion, w</w:t>
      </w:r>
      <w:r w:rsidR="009B782B" w:rsidRPr="009F7F85">
        <w:rPr>
          <w:rFonts w:asciiTheme="majorBidi" w:hAnsiTheme="majorBidi" w:cstheme="majorBidi"/>
          <w:color w:val="FF0000"/>
        </w:rPr>
        <w:t xml:space="preserve">e have </w:t>
      </w:r>
      <w:r w:rsidRPr="009F7F85">
        <w:rPr>
          <w:rFonts w:asciiTheme="majorBidi" w:hAnsiTheme="majorBidi" w:cstheme="majorBidi"/>
          <w:color w:val="FF0000"/>
        </w:rPr>
        <w:t>changed the third sentence in the paragraph from</w:t>
      </w:r>
      <w:r w:rsidR="00963F9A" w:rsidRPr="009F7F85">
        <w:rPr>
          <w:rFonts w:asciiTheme="majorBidi" w:hAnsiTheme="majorBidi" w:cstheme="majorBidi"/>
          <w:color w:val="FF0000"/>
        </w:rPr>
        <w:t>:</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w:t>
      </w:r>
      <w:r w:rsidRPr="009F7F85">
        <w:rPr>
          <w:rFonts w:asciiTheme="majorBidi" w:hAnsiTheme="majorBidi" w:cstheme="majorBidi"/>
          <w:color w:val="FF0000"/>
        </w:rPr>
        <w:t>Estimating</w:t>
      </w:r>
      <w:r w:rsidR="00963F9A" w:rsidRPr="009F7F85">
        <w:rPr>
          <w:rFonts w:asciiTheme="majorBidi" w:hAnsiTheme="majorBidi" w:cstheme="majorBidi"/>
          <w:color w:val="FF0000"/>
        </w:rPr>
        <w:t xml:space="preserve"> the LRV from a surface reflectance function proceeds in two steps.”</w:t>
      </w:r>
      <w:r w:rsidRPr="009F7F85">
        <w:rPr>
          <w:rFonts w:asciiTheme="majorBidi" w:hAnsiTheme="majorBidi" w:cstheme="majorBidi"/>
          <w:color w:val="FF0000"/>
        </w:rPr>
        <w:t xml:space="preserve"> </w:t>
      </w:r>
      <w:r w:rsidR="00963F9A" w:rsidRPr="009F7F85">
        <w:rPr>
          <w:rFonts w:asciiTheme="majorBidi" w:hAnsiTheme="majorBidi" w:cstheme="majorBidi"/>
          <w:color w:val="FF0000"/>
        </w:rPr>
        <w:t>to</w:t>
      </w:r>
      <w:r w:rsidR="00C80471" w:rsidRPr="009F7F85">
        <w:rPr>
          <w:rFonts w:asciiTheme="majorBidi" w:hAnsiTheme="majorBidi" w:cstheme="majorBidi"/>
          <w:color w:val="FF0000"/>
        </w:rPr>
        <w:t xml:space="preserve"> (Line </w:t>
      </w:r>
      <w:r w:rsidR="00C80471" w:rsidRPr="009F7F85">
        <w:rPr>
          <w:rFonts w:asciiTheme="majorBidi" w:hAnsiTheme="majorBidi" w:cstheme="majorBidi"/>
          <w:color w:val="FF0000"/>
          <w:highlight w:val="yellow"/>
        </w:rPr>
        <w:t>57</w:t>
      </w:r>
      <w:r w:rsidR="00C80471" w:rsidRPr="009F7F85">
        <w:rPr>
          <w:rFonts w:asciiTheme="majorBidi" w:hAnsiTheme="majorBidi" w:cstheme="majorBidi"/>
          <w:color w:val="FF0000"/>
        </w:rPr>
        <w:t>)</w:t>
      </w:r>
      <w:r w:rsidRPr="009F7F85">
        <w:rPr>
          <w:rFonts w:asciiTheme="majorBidi" w:hAnsiTheme="majorBidi" w:cstheme="majorBidi"/>
          <w:color w:val="FF0000"/>
        </w:rPr>
        <w:t xml:space="preserve">: </w:t>
      </w:r>
    </w:p>
    <w:p w14:paraId="4CBCCE1D" w14:textId="7528386D" w:rsidR="00A77955" w:rsidRPr="009F7F85" w:rsidRDefault="00EF3F03" w:rsidP="00907EEB">
      <w:pPr>
        <w:pStyle w:val="Quote"/>
        <w:rPr>
          <w:rFonts w:asciiTheme="majorBidi" w:hAnsiTheme="majorBidi" w:cstheme="majorBidi"/>
          <w:color w:val="00B050"/>
        </w:rPr>
      </w:pPr>
      <w:r w:rsidRPr="009F7F85">
        <w:rPr>
          <w:rFonts w:asciiTheme="majorBidi" w:hAnsiTheme="majorBidi" w:cstheme="majorBidi"/>
          <w:color w:val="00B050"/>
        </w:rPr>
        <w:t xml:space="preserve">Obtaining </w:t>
      </w:r>
      <w:r w:rsidR="00587B01" w:rsidRPr="009F7F85">
        <w:rPr>
          <w:rFonts w:asciiTheme="majorBidi" w:hAnsiTheme="majorBidi" w:cstheme="majorBidi"/>
          <w:color w:val="00B050"/>
        </w:rPr>
        <w:t xml:space="preserve">the LRV from a </w:t>
      </w:r>
      <w:r w:rsidRPr="009F7F85">
        <w:rPr>
          <w:rFonts w:asciiTheme="majorBidi" w:hAnsiTheme="majorBidi" w:cstheme="majorBidi"/>
          <w:color w:val="00B050"/>
        </w:rPr>
        <w:t xml:space="preserve">known </w:t>
      </w:r>
      <w:r w:rsidR="00587B01" w:rsidRPr="009F7F85">
        <w:rPr>
          <w:rFonts w:asciiTheme="majorBidi" w:hAnsiTheme="majorBidi" w:cstheme="majorBidi"/>
          <w:color w:val="00B050"/>
        </w:rPr>
        <w:t xml:space="preserve">surface reflectance </w:t>
      </w:r>
      <w:r w:rsidR="00963F9A" w:rsidRPr="009F7F85">
        <w:rPr>
          <w:rFonts w:asciiTheme="majorBidi" w:hAnsiTheme="majorBidi" w:cstheme="majorBidi"/>
          <w:color w:val="00B050"/>
        </w:rPr>
        <w:t xml:space="preserve">function </w:t>
      </w:r>
      <w:r w:rsidR="00587B01" w:rsidRPr="009F7F85">
        <w:rPr>
          <w:rFonts w:asciiTheme="majorBidi" w:hAnsiTheme="majorBidi" w:cstheme="majorBidi"/>
          <w:color w:val="00B050"/>
        </w:rPr>
        <w:t>r</w:t>
      </w:r>
      <w:r w:rsidR="00907EEB" w:rsidRPr="009F7F85">
        <w:rPr>
          <w:rFonts w:asciiTheme="majorBidi" w:hAnsiTheme="majorBidi" w:cstheme="majorBidi"/>
          <w:color w:val="00B050"/>
        </w:rPr>
        <w:t>equires two steps.</w:t>
      </w:r>
    </w:p>
    <w:p w14:paraId="39F07D24" w14:textId="77777777" w:rsidR="009F4BD4" w:rsidRPr="009F7F85" w:rsidRDefault="009F4BD4" w:rsidP="00653297">
      <w:pPr>
        <w:jc w:val="both"/>
        <w:rPr>
          <w:rFonts w:asciiTheme="majorBidi" w:hAnsiTheme="majorBidi" w:cstheme="majorBidi"/>
        </w:rPr>
      </w:pPr>
    </w:p>
    <w:p w14:paraId="59FD9E7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Without those explanations, it is difficult to follow the computations and their results.</w:t>
      </w:r>
    </w:p>
    <w:p w14:paraId="71B5845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e.g. "...datasets to determine how well target object LRV can be estimated from cone excitations and from normalized cone contrasts. Studying both representations allows us to understand how early contrast coding and normalization affect luminance constancy. We applied accuracy maximization analysis (AMA) to learn the optimal receptive fields for estimating LRV, and evaluated the performance obtained when the responses of these receptive fields are optimally decoded." </w:t>
      </w:r>
    </w:p>
    <w:p w14:paraId="5BA2C529" w14:textId="77777777" w:rsidR="00D9741C" w:rsidRPr="009F7F85" w:rsidRDefault="00D9741C" w:rsidP="00653297">
      <w:pPr>
        <w:jc w:val="both"/>
        <w:rPr>
          <w:rFonts w:asciiTheme="majorBidi" w:hAnsiTheme="majorBidi" w:cstheme="majorBidi"/>
        </w:rPr>
      </w:pPr>
    </w:p>
    <w:p w14:paraId="5EB2D1EE" w14:textId="1F57EAE0" w:rsidR="002250C1" w:rsidRPr="009F7F85" w:rsidRDefault="00523C2B" w:rsidP="00653297">
      <w:pPr>
        <w:jc w:val="both"/>
        <w:rPr>
          <w:rFonts w:asciiTheme="majorBidi" w:hAnsiTheme="majorBidi" w:cstheme="majorBidi"/>
          <w:color w:val="FF0000"/>
        </w:rPr>
      </w:pPr>
      <w:r w:rsidRPr="009F7F85">
        <w:rPr>
          <w:rFonts w:asciiTheme="majorBidi" w:hAnsiTheme="majorBidi" w:cstheme="majorBidi"/>
          <w:color w:val="FF0000"/>
        </w:rPr>
        <w:t>We hope our response to the previous comment addresses th</w:t>
      </w:r>
      <w:r w:rsidR="00907EEB" w:rsidRPr="009F7F85">
        <w:rPr>
          <w:rFonts w:asciiTheme="majorBidi" w:hAnsiTheme="majorBidi" w:cstheme="majorBidi"/>
          <w:color w:val="FF0000"/>
        </w:rPr>
        <w:t>is</w:t>
      </w:r>
      <w:r w:rsidRPr="009F7F85">
        <w:rPr>
          <w:rFonts w:asciiTheme="majorBidi" w:hAnsiTheme="majorBidi" w:cstheme="majorBidi"/>
          <w:color w:val="FF0000"/>
        </w:rPr>
        <w:t xml:space="preserve"> issue.</w:t>
      </w:r>
    </w:p>
    <w:p w14:paraId="0D2C793F" w14:textId="77777777" w:rsidR="002250C1" w:rsidRPr="009F7F85" w:rsidRDefault="002250C1" w:rsidP="00653297">
      <w:pPr>
        <w:jc w:val="both"/>
        <w:rPr>
          <w:rFonts w:asciiTheme="majorBidi" w:hAnsiTheme="majorBidi" w:cstheme="majorBidi"/>
        </w:rPr>
      </w:pPr>
    </w:p>
    <w:p w14:paraId="2FFA33BE" w14:textId="4C28D115" w:rsidR="00D9741C" w:rsidRPr="009F7F85" w:rsidRDefault="00D9741C" w:rsidP="00653297">
      <w:pPr>
        <w:jc w:val="both"/>
        <w:rPr>
          <w:rFonts w:asciiTheme="majorBidi" w:hAnsiTheme="majorBidi" w:cstheme="majorBidi"/>
        </w:rPr>
      </w:pPr>
      <w:r w:rsidRPr="009F7F85">
        <w:rPr>
          <w:rFonts w:asciiTheme="majorBidi" w:hAnsiTheme="majorBidi" w:cstheme="majorBidi"/>
        </w:rPr>
        <w:t>Authors introduced the concept of the light reflectance values (LRV) as a "specific problem of luminance constancy, as constitutive component of the more general color constancy problem".</w:t>
      </w:r>
      <w:r w:rsidR="00EF7BCF" w:rsidRPr="009F7F85">
        <w:rPr>
          <w:rFonts w:asciiTheme="majorBidi" w:hAnsiTheme="majorBidi" w:cstheme="majorBidi"/>
        </w:rPr>
        <w:t xml:space="preserve"> </w:t>
      </w:r>
      <w:r w:rsidRPr="009F7F85">
        <w:rPr>
          <w:rFonts w:asciiTheme="majorBidi" w:hAnsiTheme="majorBidi" w:cstheme="majorBidi"/>
        </w:rPr>
        <w:t>However, those "problems" were not w</w:t>
      </w:r>
      <w:r w:rsidR="009071D9" w:rsidRPr="009F7F85">
        <w:rPr>
          <w:rFonts w:asciiTheme="majorBidi" w:hAnsiTheme="majorBidi" w:cstheme="majorBidi"/>
        </w:rPr>
        <w:t>ell identified in Introduction.</w:t>
      </w:r>
    </w:p>
    <w:p w14:paraId="2C9FCFAC" w14:textId="77777777" w:rsidR="009071D9" w:rsidRPr="009F7F85" w:rsidRDefault="009071D9" w:rsidP="00653297">
      <w:pPr>
        <w:jc w:val="both"/>
        <w:rPr>
          <w:rFonts w:asciiTheme="majorBidi" w:hAnsiTheme="majorBidi" w:cstheme="majorBidi"/>
        </w:rPr>
      </w:pPr>
    </w:p>
    <w:p w14:paraId="7B2CE543" w14:textId="7574ECFD" w:rsidR="001D40EF" w:rsidRPr="009F7F85" w:rsidRDefault="001D40EF" w:rsidP="001D40EF">
      <w:pPr>
        <w:jc w:val="both"/>
        <w:rPr>
          <w:rFonts w:asciiTheme="majorBidi" w:hAnsiTheme="majorBidi" w:cstheme="majorBidi"/>
          <w:color w:val="FF0000"/>
        </w:rPr>
      </w:pPr>
      <w:r w:rsidRPr="009F7F85">
        <w:rPr>
          <w:rFonts w:asciiTheme="majorBidi" w:hAnsiTheme="majorBidi" w:cstheme="majorBidi"/>
          <w:color w:val="FF0000"/>
        </w:rPr>
        <w:t>Please see above</w:t>
      </w:r>
      <w:r w:rsidR="00907EEB" w:rsidRPr="009F7F85">
        <w:rPr>
          <w:rFonts w:asciiTheme="majorBidi" w:hAnsiTheme="majorBidi" w:cstheme="majorBidi"/>
          <w:color w:val="FF0000"/>
        </w:rPr>
        <w:t>; we have now expanded our set of definitions.</w:t>
      </w:r>
    </w:p>
    <w:p w14:paraId="09EED68D" w14:textId="77777777" w:rsidR="009071D9" w:rsidRPr="009F7F85" w:rsidRDefault="009071D9" w:rsidP="00653297">
      <w:pPr>
        <w:jc w:val="both"/>
        <w:rPr>
          <w:rFonts w:asciiTheme="majorBidi" w:hAnsiTheme="majorBidi" w:cstheme="majorBidi"/>
        </w:rPr>
      </w:pPr>
    </w:p>
    <w:p w14:paraId="533BE118" w14:textId="77777777" w:rsidR="00E145BB" w:rsidRPr="009F7F85" w:rsidRDefault="00D9741C" w:rsidP="00653297">
      <w:pPr>
        <w:jc w:val="both"/>
        <w:rPr>
          <w:rFonts w:asciiTheme="majorBidi" w:hAnsiTheme="majorBidi" w:cstheme="majorBidi"/>
        </w:rPr>
      </w:pPr>
      <w:r w:rsidRPr="009F7F85">
        <w:rPr>
          <w:rFonts w:asciiTheme="majorBidi" w:hAnsiTheme="majorBidi" w:cstheme="majorBidi"/>
        </w:rPr>
        <w:t>The relationship of the LRV in a physical world could be clarified.</w:t>
      </w:r>
    </w:p>
    <w:p w14:paraId="528C6B90" w14:textId="77777777" w:rsidR="00E145BB" w:rsidRPr="009F7F85" w:rsidRDefault="00E145BB" w:rsidP="00653297">
      <w:pPr>
        <w:jc w:val="both"/>
        <w:rPr>
          <w:rFonts w:asciiTheme="majorBidi" w:hAnsiTheme="majorBidi" w:cstheme="majorBidi"/>
        </w:rPr>
      </w:pPr>
    </w:p>
    <w:p w14:paraId="1FA2BD08" w14:textId="59A06A1F" w:rsidR="00E145BB" w:rsidRPr="009F7F85" w:rsidRDefault="00E145BB" w:rsidP="00E145BB">
      <w:pPr>
        <w:jc w:val="both"/>
        <w:rPr>
          <w:rFonts w:asciiTheme="majorBidi" w:hAnsiTheme="majorBidi" w:cstheme="majorBidi"/>
          <w:color w:val="FF0000"/>
        </w:rPr>
      </w:pPr>
      <w:r w:rsidRPr="009F7F85">
        <w:rPr>
          <w:rFonts w:asciiTheme="majorBidi" w:hAnsiTheme="majorBidi" w:cstheme="majorBidi"/>
          <w:color w:val="FF0000"/>
        </w:rPr>
        <w:t xml:space="preserve">We have </w:t>
      </w:r>
      <w:r w:rsidR="00907EEB" w:rsidRPr="009F7F85">
        <w:rPr>
          <w:rFonts w:asciiTheme="majorBidi" w:hAnsiTheme="majorBidi" w:cstheme="majorBidi"/>
          <w:color w:val="FF0000"/>
        </w:rPr>
        <w:t xml:space="preserve">now clarified our </w:t>
      </w:r>
      <w:r w:rsidRPr="009F7F85">
        <w:rPr>
          <w:rFonts w:asciiTheme="majorBidi" w:hAnsiTheme="majorBidi" w:cstheme="majorBidi"/>
          <w:color w:val="FF0000"/>
        </w:rPr>
        <w:t>defin</w:t>
      </w:r>
      <w:r w:rsidR="00907EEB" w:rsidRPr="009F7F85">
        <w:rPr>
          <w:rFonts w:asciiTheme="majorBidi" w:hAnsiTheme="majorBidi" w:cstheme="majorBidi"/>
          <w:color w:val="FF0000"/>
        </w:rPr>
        <w:t>ition of</w:t>
      </w:r>
      <w:r w:rsidRPr="009F7F85">
        <w:rPr>
          <w:rFonts w:asciiTheme="majorBidi" w:hAnsiTheme="majorBidi" w:cstheme="majorBidi"/>
          <w:color w:val="FF0000"/>
        </w:rPr>
        <w:t xml:space="preserve"> LRV in the last paragraph of the </w:t>
      </w:r>
      <w:r w:rsidR="00907EEB" w:rsidRPr="009F7F85">
        <w:rPr>
          <w:rFonts w:asciiTheme="majorBidi" w:hAnsiTheme="majorBidi" w:cstheme="majorBidi"/>
          <w:color w:val="FF0000"/>
        </w:rPr>
        <w:t>I</w:t>
      </w:r>
      <w:r w:rsidRPr="009F7F85">
        <w:rPr>
          <w:rFonts w:asciiTheme="majorBidi" w:hAnsiTheme="majorBidi" w:cstheme="majorBidi"/>
          <w:color w:val="FF0000"/>
        </w:rPr>
        <w:t>ntroduction</w:t>
      </w:r>
      <w:r w:rsidR="00907EEB" w:rsidRPr="009F7F85">
        <w:rPr>
          <w:rFonts w:asciiTheme="majorBidi" w:hAnsiTheme="majorBidi" w:cstheme="majorBidi"/>
          <w:color w:val="FF0000"/>
        </w:rPr>
        <w:t>, as described above.</w:t>
      </w:r>
    </w:p>
    <w:p w14:paraId="2AA98344" w14:textId="5079F0D2" w:rsidR="00D9741C" w:rsidRPr="009F7F85" w:rsidRDefault="00D9741C" w:rsidP="00653297">
      <w:pPr>
        <w:jc w:val="both"/>
        <w:rPr>
          <w:rFonts w:asciiTheme="majorBidi" w:hAnsiTheme="majorBidi" w:cstheme="majorBidi"/>
        </w:rPr>
      </w:pPr>
    </w:p>
    <w:p w14:paraId="441D8957" w14:textId="77777777" w:rsidR="00D9741C" w:rsidRPr="009F7F85" w:rsidRDefault="00D9741C" w:rsidP="00653297">
      <w:pPr>
        <w:jc w:val="both"/>
        <w:rPr>
          <w:rFonts w:asciiTheme="majorBidi" w:hAnsiTheme="majorBidi" w:cstheme="majorBidi"/>
        </w:rPr>
      </w:pPr>
      <w:commentRangeStart w:id="1"/>
      <w:r w:rsidRPr="009F7F85">
        <w:rPr>
          <w:rFonts w:asciiTheme="majorBidi" w:hAnsiTheme="majorBidi" w:cstheme="majorBidi"/>
        </w:rPr>
        <w:t>Figure 1</w:t>
      </w:r>
      <w:commentRangeEnd w:id="1"/>
      <w:r w:rsidR="0035551A" w:rsidRPr="009F7F85">
        <w:rPr>
          <w:rStyle w:val="CommentReference"/>
          <w:rFonts w:asciiTheme="majorBidi" w:hAnsiTheme="majorBidi" w:cstheme="majorBidi"/>
          <w:sz w:val="24"/>
          <w:szCs w:val="24"/>
        </w:rPr>
        <w:commentReference w:id="1"/>
      </w:r>
      <w:r w:rsidRPr="009F7F85">
        <w:rPr>
          <w:rFonts w:asciiTheme="majorBidi" w:hAnsiTheme="majorBidi" w:cstheme="majorBidi"/>
        </w:rPr>
        <w:t xml:space="preserve"> could have improved and to be used to explain the LRV and "object-extrinsic factors".</w:t>
      </w:r>
    </w:p>
    <w:p w14:paraId="3C2AACF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In Introduction, the property of LRV seemed to be part of physical properties. However, the LRV was one of the parameter in the computation, as if it is one of the internal properties (within visual system).</w:t>
      </w:r>
    </w:p>
    <w:p w14:paraId="4C396753" w14:textId="77777777" w:rsidR="005F1892" w:rsidRPr="009F7F85" w:rsidRDefault="005F1892" w:rsidP="00653297">
      <w:pPr>
        <w:jc w:val="both"/>
        <w:rPr>
          <w:rFonts w:asciiTheme="majorBidi" w:hAnsiTheme="majorBidi" w:cstheme="majorBidi"/>
        </w:rPr>
      </w:pPr>
    </w:p>
    <w:p w14:paraId="513DC9D2" w14:textId="713E2CF7" w:rsidR="005F1892" w:rsidRPr="009F7F85" w:rsidRDefault="00721CA7" w:rsidP="00653297">
      <w:pPr>
        <w:jc w:val="both"/>
        <w:rPr>
          <w:rFonts w:asciiTheme="majorBidi" w:hAnsiTheme="majorBidi" w:cstheme="majorBidi"/>
        </w:rPr>
      </w:pPr>
      <w:r w:rsidRPr="009F7F85">
        <w:rPr>
          <w:rFonts w:asciiTheme="majorBidi" w:hAnsiTheme="majorBidi" w:cstheme="majorBidi"/>
          <w:color w:val="FF0000"/>
        </w:rPr>
        <w:t xml:space="preserve">Indeed, LRV plays two distinct roles in the paper. </w:t>
      </w:r>
      <w:r w:rsidR="0035551A" w:rsidRPr="009F7F85">
        <w:rPr>
          <w:rFonts w:asciiTheme="majorBidi" w:hAnsiTheme="majorBidi" w:cstheme="majorBidi"/>
          <w:color w:val="FF0000"/>
        </w:rPr>
        <w:t xml:space="preserve">As stated in the introduction, the LRV is a physical property of object surface reflectance. It is also the quantity that we seek to estimate. </w:t>
      </w:r>
    </w:p>
    <w:p w14:paraId="4A7461FE" w14:textId="77777777" w:rsidR="00D9741C" w:rsidRPr="009F7F85" w:rsidRDefault="00D9741C" w:rsidP="00653297">
      <w:pPr>
        <w:jc w:val="both"/>
        <w:rPr>
          <w:rFonts w:asciiTheme="majorBidi" w:hAnsiTheme="majorBidi" w:cstheme="majorBidi"/>
        </w:rPr>
      </w:pPr>
    </w:p>
    <w:p w14:paraId="6DE02BE8" w14:textId="643F764A"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One of the authors has publications about the illumination geometry and its importance. Mutual </w:t>
      </w:r>
      <w:r w:rsidR="002E3C0F" w:rsidRPr="009F7F85">
        <w:rPr>
          <w:rFonts w:asciiTheme="majorBidi" w:hAnsiTheme="majorBidi" w:cstheme="majorBidi"/>
        </w:rPr>
        <w:t>reflections, shadow, specularit</w:t>
      </w:r>
      <w:r w:rsidRPr="009F7F85">
        <w:rPr>
          <w:rFonts w:asciiTheme="majorBidi" w:hAnsiTheme="majorBidi" w:cstheme="majorBidi"/>
        </w:rPr>
        <w:t xml:space="preserve"> and multiple illuminations are also important in color constancy. Authors could have commented how these properties were considered in the present model.</w:t>
      </w:r>
    </w:p>
    <w:p w14:paraId="4C014CEE" w14:textId="77777777" w:rsidR="00D9741C" w:rsidRPr="009F7F85" w:rsidRDefault="00D9741C" w:rsidP="00653297">
      <w:pPr>
        <w:jc w:val="both"/>
        <w:rPr>
          <w:rFonts w:asciiTheme="majorBidi" w:hAnsiTheme="majorBidi" w:cstheme="majorBidi"/>
        </w:rPr>
      </w:pPr>
    </w:p>
    <w:p w14:paraId="59A9672F" w14:textId="31AA6871" w:rsidR="006129F8" w:rsidRPr="009F7F85" w:rsidRDefault="00F47FD2" w:rsidP="005A67DE">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Thanks for the suggestion. </w:t>
      </w:r>
      <w:r w:rsidR="0018345A" w:rsidRPr="009F7F85">
        <w:rPr>
          <w:rFonts w:asciiTheme="majorBidi" w:hAnsiTheme="majorBidi" w:cstheme="majorBidi"/>
          <w:color w:val="FF0000"/>
        </w:rPr>
        <w:t xml:space="preserve">We </w:t>
      </w:r>
      <w:r w:rsidR="009A7D7A" w:rsidRPr="009F7F85">
        <w:rPr>
          <w:rFonts w:asciiTheme="majorBidi" w:hAnsiTheme="majorBidi" w:cstheme="majorBidi"/>
          <w:color w:val="FF0000"/>
        </w:rPr>
        <w:t>now</w:t>
      </w:r>
      <w:r w:rsidR="0018345A" w:rsidRPr="009F7F85">
        <w:rPr>
          <w:rFonts w:asciiTheme="majorBidi" w:hAnsiTheme="majorBidi" w:cstheme="majorBidi"/>
          <w:color w:val="FF0000"/>
        </w:rPr>
        <w:t xml:space="preserve"> specifically </w:t>
      </w:r>
      <w:r w:rsidR="009F547F" w:rsidRPr="009F7F85">
        <w:rPr>
          <w:rFonts w:asciiTheme="majorBidi" w:hAnsiTheme="majorBidi" w:cstheme="majorBidi"/>
          <w:color w:val="FF0000"/>
        </w:rPr>
        <w:t>speak to these aspects of the scene and rendering process</w:t>
      </w:r>
      <w:r w:rsidR="00683E98" w:rsidRPr="009F7F85">
        <w:rPr>
          <w:rFonts w:asciiTheme="majorBidi" w:hAnsiTheme="majorBidi" w:cstheme="majorBidi"/>
          <w:color w:val="FF0000"/>
        </w:rPr>
        <w:t xml:space="preserve"> (Line </w:t>
      </w:r>
      <w:r w:rsidR="00683E98" w:rsidRPr="009F7F85">
        <w:rPr>
          <w:rFonts w:asciiTheme="majorBidi" w:hAnsiTheme="majorBidi" w:cstheme="majorBidi"/>
          <w:color w:val="FF0000"/>
          <w:highlight w:val="yellow"/>
        </w:rPr>
        <w:t>87</w:t>
      </w:r>
      <w:r w:rsidR="00683E98" w:rsidRPr="009F7F85">
        <w:rPr>
          <w:rFonts w:asciiTheme="majorBidi" w:hAnsiTheme="majorBidi" w:cstheme="majorBidi"/>
          <w:color w:val="FF0000"/>
        </w:rPr>
        <w:t>)</w:t>
      </w:r>
      <w:r w:rsidR="006129F8" w:rsidRPr="009F7F85">
        <w:rPr>
          <w:rFonts w:asciiTheme="majorBidi" w:hAnsiTheme="majorBidi" w:cstheme="majorBidi"/>
          <w:color w:val="FF0000"/>
        </w:rPr>
        <w:t>:</w:t>
      </w:r>
    </w:p>
    <w:p w14:paraId="6F69C8BE" w14:textId="68AF60FD" w:rsidR="006129F8" w:rsidRPr="009F7F85" w:rsidRDefault="006129F8" w:rsidP="00907EEB">
      <w:pPr>
        <w:pStyle w:val="Quote"/>
        <w:rPr>
          <w:rFonts w:asciiTheme="majorBidi" w:hAnsiTheme="majorBidi" w:cstheme="majorBidi"/>
          <w:color w:val="00B050"/>
        </w:rPr>
      </w:pPr>
      <w:r w:rsidRPr="009F7F85">
        <w:rPr>
          <w:rFonts w:asciiTheme="majorBidi" w:hAnsiTheme="majorBidi" w:cstheme="majorBidi"/>
          <w:color w:val="00B050"/>
        </w:rPr>
        <w:t>All surfaces in the scene model were matte and did not have specularities.</w:t>
      </w:r>
      <w:r w:rsidR="00773572" w:rsidRPr="009F7F85">
        <w:rPr>
          <w:rFonts w:asciiTheme="majorBidi" w:hAnsiTheme="majorBidi" w:cstheme="majorBidi"/>
          <w:color w:val="00B050"/>
        </w:rPr>
        <w:t xml:space="preserve"> There were multiple light sources in the scene, and the rendering process simulated shadows as well as mutual reflection of light between nearby surfaces.</w:t>
      </w:r>
      <w:r w:rsidR="00907EEB" w:rsidRPr="009F7F85">
        <w:rPr>
          <w:rFonts w:asciiTheme="majorBidi" w:hAnsiTheme="majorBidi" w:cstheme="majorBidi"/>
          <w:color w:val="00B050"/>
        </w:rPr>
        <w:t xml:space="preserve"> </w:t>
      </w:r>
    </w:p>
    <w:p w14:paraId="68F124CB" w14:textId="1EF2CCC3" w:rsidR="00620792" w:rsidRPr="009F7F85" w:rsidRDefault="005501B1" w:rsidP="005A67DE">
      <w:pPr>
        <w:jc w:val="both"/>
        <w:rPr>
          <w:rFonts w:asciiTheme="majorBidi" w:hAnsiTheme="majorBidi" w:cstheme="majorBidi"/>
          <w:color w:val="FF0000"/>
        </w:rPr>
      </w:pPr>
      <w:r w:rsidRPr="009F7F85">
        <w:rPr>
          <w:rFonts w:asciiTheme="majorBidi" w:hAnsiTheme="majorBidi" w:cstheme="majorBidi"/>
          <w:color w:val="FF0000"/>
        </w:rPr>
        <w:t>W</w:t>
      </w:r>
      <w:r w:rsidR="0018345A" w:rsidRPr="009F7F85">
        <w:rPr>
          <w:rFonts w:asciiTheme="majorBidi" w:hAnsiTheme="majorBidi" w:cstheme="majorBidi"/>
          <w:color w:val="FF0000"/>
        </w:rPr>
        <w:t xml:space="preserve">e did, however, examine the impact of </w:t>
      </w:r>
      <w:r w:rsidR="005A67DE" w:rsidRPr="009F7F85">
        <w:rPr>
          <w:rFonts w:asciiTheme="majorBidi" w:hAnsiTheme="majorBidi" w:cstheme="majorBidi"/>
          <w:color w:val="FF0000"/>
        </w:rPr>
        <w:t>secondary</w:t>
      </w:r>
      <w:r w:rsidR="0018345A" w:rsidRPr="009F7F85">
        <w:rPr>
          <w:rFonts w:asciiTheme="majorBidi" w:hAnsiTheme="majorBidi" w:cstheme="majorBidi"/>
          <w:color w:val="FF0000"/>
        </w:rPr>
        <w:t xml:space="preserve"> reflections. </w:t>
      </w:r>
      <w:r w:rsidR="002E3C0F" w:rsidRPr="009F7F85">
        <w:rPr>
          <w:rFonts w:asciiTheme="majorBidi" w:hAnsiTheme="majorBidi" w:cstheme="majorBidi"/>
          <w:color w:val="FF0000"/>
        </w:rPr>
        <w:t>See next response.</w:t>
      </w:r>
    </w:p>
    <w:p w14:paraId="43FD7F8C" w14:textId="77777777" w:rsidR="00CF37F0" w:rsidRPr="009F7F85" w:rsidRDefault="00CF37F0" w:rsidP="005A67DE">
      <w:pPr>
        <w:jc w:val="both"/>
        <w:rPr>
          <w:rFonts w:asciiTheme="majorBidi" w:hAnsiTheme="majorBidi" w:cstheme="majorBidi"/>
          <w:color w:val="FF0000"/>
        </w:rPr>
      </w:pPr>
    </w:p>
    <w:p w14:paraId="32F393C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(p.14, last para) "the secondary reflections have minimal effect on LRV estimation: the estimates without secondary reflections were similar to those with reflections."</w:t>
      </w:r>
    </w:p>
    <w:p w14:paraId="4578D14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Does this mean that the computational luminance constancy with AMA cannot address the mutual reflection or the mutual reflection has no effect on the constancy?</w:t>
      </w:r>
    </w:p>
    <w:p w14:paraId="470122B3" w14:textId="77777777" w:rsidR="00D9741C" w:rsidRPr="009F7F85" w:rsidRDefault="00D9741C" w:rsidP="00653297">
      <w:pPr>
        <w:jc w:val="both"/>
        <w:rPr>
          <w:rFonts w:asciiTheme="majorBidi" w:hAnsiTheme="majorBidi" w:cstheme="majorBidi"/>
        </w:rPr>
      </w:pPr>
    </w:p>
    <w:p w14:paraId="29B58BEB" w14:textId="491CE5CE" w:rsidR="001D3767" w:rsidRPr="009F7F85" w:rsidRDefault="00104AAB" w:rsidP="00653297">
      <w:pPr>
        <w:jc w:val="both"/>
        <w:rPr>
          <w:rFonts w:asciiTheme="majorBidi" w:hAnsiTheme="majorBidi" w:cstheme="majorBidi"/>
          <w:color w:val="FF0000"/>
        </w:rPr>
      </w:pPr>
      <w:r w:rsidRPr="009F7F85">
        <w:rPr>
          <w:rFonts w:asciiTheme="majorBidi" w:hAnsiTheme="majorBidi" w:cstheme="majorBidi"/>
          <w:color w:val="FF0000"/>
        </w:rPr>
        <w:t xml:space="preserve">We intended the latter. </w:t>
      </w:r>
      <w:r w:rsidR="001D3767" w:rsidRPr="009F7F85">
        <w:rPr>
          <w:rFonts w:asciiTheme="majorBidi" w:hAnsiTheme="majorBidi" w:cstheme="majorBidi"/>
          <w:color w:val="FF0000"/>
        </w:rPr>
        <w:t xml:space="preserve">We have reworded the paragraph to increase clarity. </w:t>
      </w:r>
      <w:r w:rsidR="00CA4763" w:rsidRPr="009F7F85">
        <w:rPr>
          <w:rFonts w:asciiTheme="majorBidi" w:hAnsiTheme="majorBidi" w:cstheme="majorBidi"/>
          <w:color w:val="FF0000"/>
        </w:rPr>
        <w:t>It now reads</w:t>
      </w:r>
      <w:r w:rsidR="00683E98" w:rsidRPr="009F7F85">
        <w:rPr>
          <w:rFonts w:asciiTheme="majorBidi" w:hAnsiTheme="majorBidi" w:cstheme="majorBidi"/>
          <w:color w:val="FF0000"/>
        </w:rPr>
        <w:t xml:space="preserve"> (Line </w:t>
      </w:r>
      <w:r w:rsidR="00683E98" w:rsidRPr="009F7F85">
        <w:rPr>
          <w:rFonts w:asciiTheme="majorBidi" w:hAnsiTheme="majorBidi" w:cstheme="majorBidi"/>
          <w:color w:val="FF0000"/>
          <w:highlight w:val="yellow"/>
        </w:rPr>
        <w:t>276</w:t>
      </w:r>
      <w:r w:rsidR="00683E98" w:rsidRPr="009F7F85">
        <w:rPr>
          <w:rFonts w:asciiTheme="majorBidi" w:hAnsiTheme="majorBidi" w:cstheme="majorBidi"/>
          <w:color w:val="FF0000"/>
        </w:rPr>
        <w:t>)</w:t>
      </w:r>
      <w:r w:rsidR="00CA4763" w:rsidRPr="009F7F85">
        <w:rPr>
          <w:rFonts w:asciiTheme="majorBidi" w:hAnsiTheme="majorBidi" w:cstheme="majorBidi"/>
          <w:color w:val="FF0000"/>
        </w:rPr>
        <w:t>:</w:t>
      </w:r>
    </w:p>
    <w:p w14:paraId="34C58C77" w14:textId="10445613" w:rsidR="001D3767" w:rsidRPr="009F7F85" w:rsidRDefault="001D3767" w:rsidP="00104AAB">
      <w:pPr>
        <w:pStyle w:val="Quote"/>
        <w:rPr>
          <w:rFonts w:asciiTheme="majorBidi" w:hAnsiTheme="majorBidi" w:cstheme="majorBidi"/>
          <w:color w:val="00B050"/>
        </w:rPr>
      </w:pPr>
      <w:r w:rsidRPr="009F7F85">
        <w:rPr>
          <w:rFonts w:asciiTheme="majorBidi" w:hAnsiTheme="majorBidi" w:cstheme="majorBidi"/>
          <w:color w:val="00B050"/>
        </w:rPr>
        <w:t>Our rendering software allows us to compare the effect of background surface reflectances on target object LRV with and without simulation of secondary reflections of light from one object onto another. These secondary reflections were included in the dataset from which we report our primary results. When we turn off this feature of the rendering, we find (data not shown) that LRV estimation performance is essentially unchanged. Estimates with and without secondary reflections are very similar</w:t>
      </w:r>
      <w:r w:rsidR="00CA4763" w:rsidRPr="009F7F85">
        <w:rPr>
          <w:rFonts w:asciiTheme="majorBidi" w:hAnsiTheme="majorBidi" w:cstheme="majorBidi"/>
          <w:color w:val="00B050"/>
        </w:rPr>
        <w:t>. This result suggests that the primary source of the estimation error in Condition 3 is caused by image-to-image variation in the reflectance of the background objects.</w:t>
      </w:r>
    </w:p>
    <w:p w14:paraId="71DC1E1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Performance of luminance constancy was discussed briefly in Discussion with RMSE. The definition of the relative RMSE and how it could evaluate the luminance constancy was not given in the main text.</w:t>
      </w:r>
    </w:p>
    <w:p w14:paraId="1E0AE1D8" w14:textId="77777777" w:rsidR="004F0616" w:rsidRPr="009F7F85" w:rsidRDefault="004F0616" w:rsidP="00653297">
      <w:pPr>
        <w:jc w:val="both"/>
        <w:rPr>
          <w:rFonts w:asciiTheme="majorBidi" w:hAnsiTheme="majorBidi" w:cstheme="majorBidi"/>
        </w:rPr>
      </w:pPr>
    </w:p>
    <w:p w14:paraId="7052A802" w14:textId="20A648CF" w:rsidR="00D7532C" w:rsidRPr="009F7F85" w:rsidRDefault="00D7532C" w:rsidP="00D7532C">
      <w:pPr>
        <w:jc w:val="both"/>
        <w:rPr>
          <w:rFonts w:asciiTheme="majorBidi" w:hAnsiTheme="majorBidi" w:cstheme="majorBidi"/>
          <w:color w:val="FF0000"/>
        </w:rPr>
      </w:pPr>
      <w:r w:rsidRPr="009F7F85">
        <w:rPr>
          <w:rFonts w:asciiTheme="majorBidi" w:hAnsiTheme="majorBidi" w:cstheme="majorBidi"/>
          <w:color w:val="FF0000"/>
        </w:rPr>
        <w:t>We have added the definition of “relative RMSE” at the end of the M</w:t>
      </w:r>
      <w:r w:rsidR="00104AAB" w:rsidRPr="009F7F85">
        <w:rPr>
          <w:rFonts w:asciiTheme="majorBidi" w:hAnsiTheme="majorBidi" w:cstheme="majorBidi"/>
          <w:color w:val="FF0000"/>
        </w:rPr>
        <w:t>ethods</w:t>
      </w:r>
      <w:r w:rsidRPr="009F7F85">
        <w:rPr>
          <w:rFonts w:asciiTheme="majorBidi" w:hAnsiTheme="majorBidi" w:cstheme="majorBidi"/>
          <w:color w:val="FF0000"/>
        </w:rPr>
        <w:t xml:space="preserve"> section. It now reads (Line </w:t>
      </w:r>
      <w:r w:rsidRPr="009F7F85">
        <w:rPr>
          <w:rFonts w:asciiTheme="majorBidi" w:hAnsiTheme="majorBidi" w:cstheme="majorBidi"/>
          <w:color w:val="FF0000"/>
          <w:highlight w:val="yellow"/>
        </w:rPr>
        <w:t>209</w:t>
      </w:r>
      <w:r w:rsidRPr="009F7F85">
        <w:rPr>
          <w:rFonts w:asciiTheme="majorBidi" w:hAnsiTheme="majorBidi" w:cstheme="majorBidi"/>
          <w:color w:val="FF0000"/>
        </w:rPr>
        <w:t>):</w:t>
      </w:r>
    </w:p>
    <w:p w14:paraId="75F06F01" w14:textId="1A1124D8" w:rsidR="00D7532C" w:rsidRPr="009F7F85" w:rsidRDefault="00D7532C" w:rsidP="00104AAB">
      <w:pPr>
        <w:pStyle w:val="Quote"/>
        <w:rPr>
          <w:rFonts w:asciiTheme="majorBidi" w:hAnsiTheme="majorBidi" w:cstheme="majorBidi"/>
          <w:color w:val="00B050"/>
        </w:rPr>
      </w:pPr>
      <w:r w:rsidRPr="009F7F85">
        <w:rPr>
          <w:rFonts w:asciiTheme="majorBidi" w:hAnsiTheme="majorBidi" w:cstheme="majorBidi"/>
          <w:color w:val="00B050"/>
        </w:rPr>
        <w:t xml:space="preserve">We quantified the performance of AMA and the baseline methods at estimating LRV through relative root mean squared error (relative RMSE). </w:t>
      </w:r>
      <w:r w:rsidRPr="009F7F85">
        <w:rPr>
          <w:rFonts w:asciiTheme="majorBidi" w:hAnsiTheme="majorBidi" w:cstheme="majorBidi"/>
          <w:color w:val="00B050"/>
        </w:rPr>
        <w:lastRenderedPageBreak/>
        <w:t>Relative RMSE is the square root of the mean of the squared difference between the estimated and true LRV divided by the true LRV. The mean is taken over all stimuli in the test set.</w:t>
      </w:r>
    </w:p>
    <w:p w14:paraId="7093DEFF" w14:textId="77777777" w:rsidR="00C66506" w:rsidRPr="009F7F85" w:rsidRDefault="00C66506" w:rsidP="00653297">
      <w:pPr>
        <w:jc w:val="both"/>
        <w:rPr>
          <w:rFonts w:asciiTheme="majorBidi" w:hAnsiTheme="majorBidi" w:cstheme="majorBidi"/>
        </w:rPr>
      </w:pPr>
    </w:p>
    <w:p w14:paraId="3A784A4B" w14:textId="35668FC9"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for technical matters, </w:t>
      </w:r>
      <w:r w:rsidR="000853BC" w:rsidRPr="009F7F85">
        <w:rPr>
          <w:rFonts w:asciiTheme="majorBidi" w:hAnsiTheme="majorBidi" w:cstheme="majorBidi"/>
        </w:rPr>
        <w:t>t</w:t>
      </w:r>
      <w:r w:rsidRPr="009F7F85">
        <w:rPr>
          <w:rFonts w:asciiTheme="majorBidi" w:hAnsiTheme="majorBidi" w:cstheme="majorBidi"/>
        </w:rPr>
        <w:t>here seemed to be any restrictions in using the AMA. Such disadvantages of the computations adopted in the present study could be identified, as well as the advantages.</w:t>
      </w:r>
      <w:r w:rsidR="000853BC" w:rsidRPr="009F7F85">
        <w:rPr>
          <w:rFonts w:asciiTheme="majorBidi" w:hAnsiTheme="majorBidi" w:cstheme="majorBidi"/>
        </w:rPr>
        <w:t xml:space="preserve"> T</w:t>
      </w:r>
      <w:r w:rsidRPr="009F7F85">
        <w:rPr>
          <w:rFonts w:asciiTheme="majorBidi" w:hAnsiTheme="majorBidi" w:cstheme="majorBidi"/>
        </w:rPr>
        <w:t>he experimental setting up and parameters could have been explained in more details.</w:t>
      </w:r>
      <w:r w:rsidR="000853BC" w:rsidRPr="009F7F85">
        <w:rPr>
          <w:rFonts w:asciiTheme="majorBidi" w:hAnsiTheme="majorBidi" w:cstheme="majorBidi"/>
        </w:rPr>
        <w:t xml:space="preserve"> </w:t>
      </w:r>
      <w:r w:rsidRPr="009F7F85">
        <w:rPr>
          <w:rFonts w:asciiTheme="majorBidi" w:hAnsiTheme="majorBidi" w:cstheme="majorBidi"/>
        </w:rPr>
        <w:t>An essential point could be what the task or optimization criterion in the AMA was.</w:t>
      </w:r>
    </w:p>
    <w:p w14:paraId="3AA6E531" w14:textId="77777777" w:rsidR="000853BC" w:rsidRPr="009F7F85" w:rsidRDefault="000853BC" w:rsidP="00653297">
      <w:pPr>
        <w:jc w:val="both"/>
        <w:rPr>
          <w:rFonts w:asciiTheme="majorBidi" w:hAnsiTheme="majorBidi" w:cstheme="majorBidi"/>
        </w:rPr>
      </w:pPr>
    </w:p>
    <w:p w14:paraId="4CC86422" w14:textId="76EBDC37" w:rsidR="00B83014" w:rsidRPr="009F7F85" w:rsidRDefault="00731B27" w:rsidP="00B83014">
      <w:pPr>
        <w:jc w:val="both"/>
        <w:rPr>
          <w:rFonts w:asciiTheme="majorBidi" w:hAnsiTheme="majorBidi" w:cstheme="majorBidi"/>
          <w:color w:val="FF0000"/>
        </w:rPr>
      </w:pPr>
      <w:commentRangeStart w:id="2"/>
      <w:r w:rsidRPr="009F7F85">
        <w:rPr>
          <w:rFonts w:asciiTheme="majorBidi" w:hAnsiTheme="majorBidi" w:cstheme="majorBidi"/>
          <w:color w:val="FF0000"/>
        </w:rPr>
        <w:t xml:space="preserve">Sorry for the confusion. </w:t>
      </w:r>
      <w:commentRangeEnd w:id="2"/>
      <w:r w:rsidR="00104AAB" w:rsidRPr="009F7F85">
        <w:rPr>
          <w:rStyle w:val="CommentReference"/>
          <w:rFonts w:asciiTheme="majorBidi" w:hAnsiTheme="majorBidi" w:cstheme="majorBidi"/>
          <w:sz w:val="24"/>
          <w:szCs w:val="24"/>
        </w:rPr>
        <w:commentReference w:id="2"/>
      </w:r>
      <w:r w:rsidR="006C4C4C" w:rsidRPr="009F7F85">
        <w:rPr>
          <w:rFonts w:asciiTheme="majorBidi" w:hAnsiTheme="majorBidi" w:cstheme="majorBidi"/>
          <w:color w:val="FF0000"/>
        </w:rPr>
        <w:t xml:space="preserve">The task </w:t>
      </w:r>
      <w:r w:rsidR="00337077" w:rsidRPr="009F7F85">
        <w:rPr>
          <w:rFonts w:asciiTheme="majorBidi" w:hAnsiTheme="majorBidi" w:cstheme="majorBidi"/>
          <w:color w:val="FF0000"/>
        </w:rPr>
        <w:t xml:space="preserve">that AMA was trained and tested on </w:t>
      </w:r>
      <w:r w:rsidR="006C4C4C" w:rsidRPr="009F7F85">
        <w:rPr>
          <w:rFonts w:asciiTheme="majorBidi" w:hAnsiTheme="majorBidi" w:cstheme="majorBidi"/>
          <w:color w:val="FF0000"/>
        </w:rPr>
        <w:t>was to estimate LRV</w:t>
      </w:r>
      <w:r w:rsidR="00337077" w:rsidRPr="009F7F85">
        <w:rPr>
          <w:rFonts w:asciiTheme="majorBidi" w:hAnsiTheme="majorBidi" w:cstheme="majorBidi"/>
          <w:color w:val="FF0000"/>
        </w:rPr>
        <w:t>.</w:t>
      </w:r>
      <w:r w:rsidR="006C4C4C" w:rsidRPr="009F7F85">
        <w:rPr>
          <w:rFonts w:asciiTheme="majorBidi" w:hAnsiTheme="majorBidi" w:cstheme="majorBidi"/>
          <w:color w:val="FF0000"/>
        </w:rPr>
        <w:t xml:space="preserve"> </w:t>
      </w:r>
      <w:r w:rsidR="006557C9" w:rsidRPr="009F7F85">
        <w:rPr>
          <w:rFonts w:asciiTheme="majorBidi" w:hAnsiTheme="majorBidi" w:cstheme="majorBidi"/>
          <w:color w:val="FF0000"/>
        </w:rPr>
        <w:t>We have clarified that</w:t>
      </w:r>
      <w:r w:rsidR="000853BC" w:rsidRPr="009F7F85">
        <w:rPr>
          <w:rFonts w:asciiTheme="majorBidi" w:hAnsiTheme="majorBidi" w:cstheme="majorBidi"/>
          <w:color w:val="FF0000"/>
        </w:rPr>
        <w:t xml:space="preserve"> AMA cost function</w:t>
      </w:r>
      <w:r w:rsidR="006557C9" w:rsidRPr="009F7F85">
        <w:rPr>
          <w:rFonts w:asciiTheme="majorBidi" w:hAnsiTheme="majorBidi" w:cstheme="majorBidi"/>
          <w:color w:val="FF0000"/>
        </w:rPr>
        <w:t xml:space="preserve">s we used evaluated the quality of the </w:t>
      </w:r>
      <w:r w:rsidR="00AF76A2" w:rsidRPr="009F7F85">
        <w:rPr>
          <w:rFonts w:asciiTheme="majorBidi" w:hAnsiTheme="majorBidi" w:cstheme="majorBidi"/>
          <w:color w:val="FF0000"/>
        </w:rPr>
        <w:t xml:space="preserve">LRV estimates, </w:t>
      </w:r>
      <w:r w:rsidRPr="009F7F85">
        <w:rPr>
          <w:rFonts w:asciiTheme="majorBidi" w:hAnsiTheme="majorBidi" w:cstheme="majorBidi"/>
          <w:color w:val="FF0000"/>
        </w:rPr>
        <w:t xml:space="preserve">in </w:t>
      </w:r>
      <w:r w:rsidR="000853BC" w:rsidRPr="009F7F85">
        <w:rPr>
          <w:rFonts w:asciiTheme="majorBidi" w:hAnsiTheme="majorBidi" w:cstheme="majorBidi"/>
          <w:color w:val="FF0000"/>
        </w:rPr>
        <w:t>the second paragraph of the Methods subsection</w:t>
      </w:r>
      <w:r w:rsidR="00DA67CA" w:rsidRPr="009F7F85">
        <w:rPr>
          <w:rFonts w:asciiTheme="majorBidi" w:hAnsiTheme="majorBidi" w:cstheme="majorBidi"/>
          <w:color w:val="FF0000"/>
        </w:rPr>
        <w:t xml:space="preserve"> titled</w:t>
      </w:r>
      <w:r w:rsidR="00337077" w:rsidRPr="009F7F85">
        <w:rPr>
          <w:rFonts w:asciiTheme="majorBidi" w:hAnsiTheme="majorBidi" w:cstheme="majorBidi"/>
          <w:color w:val="FF0000"/>
        </w:rPr>
        <w:t xml:space="preserve"> “Learning optimal receptive fields</w:t>
      </w:r>
      <w:r w:rsidR="00AF76A2" w:rsidRPr="009F7F85">
        <w:rPr>
          <w:rFonts w:asciiTheme="majorBidi" w:hAnsiTheme="majorBidi" w:cstheme="majorBidi"/>
          <w:color w:val="FF0000"/>
        </w:rPr>
        <w:t>"</w:t>
      </w:r>
      <w:r w:rsidR="00D5528C" w:rsidRPr="009F7F85">
        <w:rPr>
          <w:rFonts w:asciiTheme="majorBidi" w:hAnsiTheme="majorBidi" w:cstheme="majorBidi"/>
          <w:color w:val="FF0000"/>
        </w:rPr>
        <w:t xml:space="preserve"> (</w:t>
      </w:r>
      <w:commentRangeStart w:id="3"/>
      <w:r w:rsidR="00D5528C" w:rsidRPr="009F7F85">
        <w:rPr>
          <w:rFonts w:asciiTheme="majorBidi" w:hAnsiTheme="majorBidi" w:cstheme="majorBidi"/>
          <w:color w:val="FF0000"/>
        </w:rPr>
        <w:t>Line</w:t>
      </w:r>
      <w:commentRangeEnd w:id="3"/>
      <w:r w:rsidR="00AF76A2" w:rsidRPr="009F7F85">
        <w:rPr>
          <w:rStyle w:val="CommentReference"/>
          <w:rFonts w:asciiTheme="majorBidi" w:hAnsiTheme="majorBidi" w:cstheme="majorBidi"/>
          <w:sz w:val="24"/>
          <w:szCs w:val="24"/>
        </w:rPr>
        <w:commentReference w:id="3"/>
      </w:r>
      <w:r w:rsidR="00D5528C" w:rsidRPr="009F7F85">
        <w:rPr>
          <w:rFonts w:asciiTheme="majorBidi" w:hAnsiTheme="majorBidi" w:cstheme="majorBidi"/>
          <w:color w:val="FF0000"/>
        </w:rPr>
        <w:t xml:space="preserve"> </w:t>
      </w:r>
      <w:r w:rsidR="00D5528C" w:rsidRPr="009F7F85">
        <w:rPr>
          <w:rFonts w:asciiTheme="majorBidi" w:hAnsiTheme="majorBidi" w:cstheme="majorBidi"/>
          <w:color w:val="FF0000"/>
          <w:highlight w:val="yellow"/>
        </w:rPr>
        <w:t>178</w:t>
      </w:r>
      <w:r w:rsidR="00D5528C" w:rsidRPr="009F7F85">
        <w:rPr>
          <w:rFonts w:asciiTheme="majorBidi" w:hAnsiTheme="majorBidi" w:cstheme="majorBidi"/>
          <w:color w:val="FF0000"/>
        </w:rPr>
        <w:t>)</w:t>
      </w:r>
      <w:r w:rsidR="00AF76A2" w:rsidRPr="009F7F85">
        <w:rPr>
          <w:rFonts w:asciiTheme="majorBidi" w:hAnsiTheme="majorBidi" w:cstheme="majorBidi"/>
          <w:color w:val="FF0000"/>
        </w:rPr>
        <w:t>:</w:t>
      </w:r>
    </w:p>
    <w:p w14:paraId="14DDC2BA" w14:textId="735EFEA6" w:rsidR="000853BC" w:rsidRPr="009F7F85" w:rsidRDefault="000853BC" w:rsidP="00B83014">
      <w:pPr>
        <w:pStyle w:val="Quote"/>
        <w:rPr>
          <w:rFonts w:asciiTheme="majorBidi" w:hAnsiTheme="majorBidi" w:cstheme="majorBidi"/>
          <w:color w:val="00B050"/>
        </w:rPr>
      </w:pPr>
      <w:r w:rsidRPr="009F7F85">
        <w:rPr>
          <w:rFonts w:asciiTheme="majorBidi" w:hAnsiTheme="majorBidi" w:cstheme="majorBidi"/>
          <w:color w:val="00B050"/>
        </w:rPr>
        <w:t xml:space="preserve">In our implementation of AMA, we used both the Kullback-Leibler divergence cost function (corresponding to the maximum a posteriori estimator) and the mean squared error cost function (corresponding to the posterior mean estimator) </w:t>
      </w:r>
      <w:r w:rsidR="006557C9" w:rsidRPr="009F7F85">
        <w:rPr>
          <w:rFonts w:asciiTheme="majorBidi" w:hAnsiTheme="majorBidi" w:cstheme="majorBidi"/>
          <w:color w:val="00B050"/>
        </w:rPr>
        <w:t xml:space="preserve">to evaluate the accuracy of the AMA estimates of LRV. We also </w:t>
      </w:r>
      <w:r w:rsidRPr="009F7F85">
        <w:rPr>
          <w:rFonts w:asciiTheme="majorBidi" w:hAnsiTheme="majorBidi" w:cstheme="majorBidi"/>
          <w:color w:val="00B050"/>
        </w:rPr>
        <w:t>assumed that receptive field responses were corrupted by scaled Gaussian noise (i.e. Poisson-like noise with a fano factor of 1.3</w:t>
      </w:r>
      <w:r w:rsidR="006C3D09" w:rsidRPr="009F7F85">
        <w:rPr>
          <w:rFonts w:asciiTheme="majorBidi" w:hAnsiTheme="majorBidi" w:cstheme="majorBidi"/>
          <w:color w:val="00B050"/>
        </w:rPr>
        <w:t xml:space="preserve"> (Geisler &amp; Albrecht, 1997)</w:t>
      </w:r>
      <w:r w:rsidR="00771319" w:rsidRPr="009F7F85">
        <w:rPr>
          <w:rFonts w:asciiTheme="majorBidi" w:hAnsiTheme="majorBidi" w:cstheme="majorBidi"/>
          <w:color w:val="00B050"/>
        </w:rPr>
        <w:t>)</w:t>
      </w:r>
      <w:r w:rsidR="006C3D09" w:rsidRPr="009F7F85">
        <w:rPr>
          <w:rFonts w:asciiTheme="majorBidi" w:hAnsiTheme="majorBidi" w:cstheme="majorBidi"/>
          <w:color w:val="00B050"/>
        </w:rPr>
        <w:t>.</w:t>
      </w:r>
      <w:r w:rsidRPr="009F7F85">
        <w:rPr>
          <w:rFonts w:asciiTheme="majorBidi" w:hAnsiTheme="majorBidi" w:cstheme="majorBidi"/>
          <w:color w:val="00B050"/>
        </w:rPr>
        <w:t xml:space="preserve"> Training with both cost functions yielded similar estimation performance; the results reported here are for the Kullback-Leibler divergence cost function.</w:t>
      </w:r>
    </w:p>
    <w:p w14:paraId="77F716D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spatial resolution of the image data and area seemed to be very small: e.g. "the target by cropping the rendered images to 1 x 1 degrees of visual angle around the target object (51 x 51 pixels)". Authors could provide justifications whether these sizes are large enough to evaluate the effect of LRV, interaction of the geometry of the object surfaces and multiple illuminations.</w:t>
      </w:r>
    </w:p>
    <w:p w14:paraId="5D34AC52" w14:textId="77777777" w:rsidR="00D9741C" w:rsidRPr="009F7F85" w:rsidRDefault="00D9741C" w:rsidP="00653297">
      <w:pPr>
        <w:jc w:val="both"/>
        <w:rPr>
          <w:rFonts w:asciiTheme="majorBidi" w:hAnsiTheme="majorBidi" w:cstheme="majorBidi"/>
        </w:rPr>
      </w:pPr>
    </w:p>
    <w:p w14:paraId="68D6F0CD" w14:textId="04D7C454" w:rsidR="009775A1" w:rsidRPr="009F7F85" w:rsidRDefault="009775A1" w:rsidP="00653297">
      <w:pPr>
        <w:jc w:val="both"/>
        <w:rPr>
          <w:rFonts w:asciiTheme="majorBidi" w:hAnsiTheme="majorBidi" w:cstheme="majorBidi"/>
          <w:color w:val="FF0000"/>
        </w:rPr>
      </w:pPr>
      <w:r w:rsidRPr="009F7F85">
        <w:rPr>
          <w:rFonts w:asciiTheme="majorBidi" w:hAnsiTheme="majorBidi" w:cstheme="majorBidi"/>
          <w:color w:val="FF0000"/>
        </w:rPr>
        <w:t>The choice of a 1</w:t>
      </w:r>
      <w:r w:rsidR="00B260DD" w:rsidRPr="009F7F85">
        <w:rPr>
          <w:rFonts w:asciiTheme="majorBidi" w:hAnsiTheme="majorBidi" w:cstheme="majorBidi"/>
          <w:color w:val="FF0000"/>
        </w:rPr>
        <w:t>°</w:t>
      </w:r>
      <w:r w:rsidRPr="009F7F85">
        <w:rPr>
          <w:rFonts w:asciiTheme="majorBidi" w:hAnsiTheme="majorBidi" w:cstheme="majorBidi"/>
          <w:color w:val="FF0000"/>
        </w:rPr>
        <w:t>x1</w:t>
      </w:r>
      <w:r w:rsidR="00B260DD" w:rsidRPr="009F7F85">
        <w:rPr>
          <w:rFonts w:asciiTheme="majorBidi" w:hAnsiTheme="majorBidi" w:cstheme="majorBidi"/>
          <w:color w:val="FF0000"/>
        </w:rPr>
        <w:t>°</w:t>
      </w:r>
      <w:r w:rsidRPr="009F7F85">
        <w:rPr>
          <w:rFonts w:asciiTheme="majorBidi" w:hAnsiTheme="majorBidi" w:cstheme="majorBidi"/>
          <w:color w:val="FF0000"/>
        </w:rPr>
        <w:t xml:space="preserve"> analysis area was informed by data on the size of receptive fields in early visual cortex (Gattass et al, 1981; Gattass et al, 1988). Our thinking </w:t>
      </w:r>
      <w:r w:rsidR="00104AAB" w:rsidRPr="009F7F85">
        <w:rPr>
          <w:rFonts w:asciiTheme="majorBidi" w:hAnsiTheme="majorBidi" w:cstheme="majorBidi"/>
          <w:color w:val="FF0000"/>
        </w:rPr>
        <w:t>is that the computations required for constancy li</w:t>
      </w:r>
      <w:r w:rsidR="00AF76A2" w:rsidRPr="009F7F85">
        <w:rPr>
          <w:rFonts w:asciiTheme="majorBidi" w:hAnsiTheme="majorBidi" w:cstheme="majorBidi"/>
          <w:color w:val="FF0000"/>
        </w:rPr>
        <w:t>kely have a cortical component.</w:t>
      </w:r>
      <w:r w:rsidR="00104AAB" w:rsidRPr="009F7F85">
        <w:rPr>
          <w:rFonts w:asciiTheme="majorBidi" w:hAnsiTheme="majorBidi" w:cstheme="majorBidi"/>
          <w:color w:val="FF0000"/>
        </w:rPr>
        <w:t xml:space="preserve"> At the same time, keeping the area relatively small allows us to evaluate the information that might reasonably be expected to be integrat</w:t>
      </w:r>
      <w:r w:rsidR="00AF76A2" w:rsidRPr="009F7F85">
        <w:rPr>
          <w:rFonts w:asciiTheme="majorBidi" w:hAnsiTheme="majorBidi" w:cstheme="majorBidi"/>
          <w:color w:val="FF0000"/>
        </w:rPr>
        <w:t>ed within primary visual cortex. Figure 9b shows the image area that was used, and contains multiple object surfaces.</w:t>
      </w:r>
    </w:p>
    <w:p w14:paraId="658211B0" w14:textId="77777777" w:rsidR="00AF76A2" w:rsidRPr="009F7F85" w:rsidRDefault="00AF76A2" w:rsidP="00653297">
      <w:pPr>
        <w:jc w:val="both"/>
        <w:rPr>
          <w:rFonts w:asciiTheme="majorBidi" w:hAnsiTheme="majorBidi" w:cstheme="majorBidi"/>
          <w:color w:val="FF0000"/>
        </w:rPr>
      </w:pPr>
    </w:p>
    <w:p w14:paraId="49ED7B28" w14:textId="521A3E8D" w:rsidR="00AF76A2" w:rsidRPr="009F7F85" w:rsidRDefault="00AF76A2" w:rsidP="00653297">
      <w:pPr>
        <w:jc w:val="both"/>
        <w:rPr>
          <w:rFonts w:asciiTheme="majorBidi" w:hAnsiTheme="majorBidi" w:cstheme="majorBidi"/>
          <w:color w:val="FF0000"/>
        </w:rPr>
      </w:pPr>
      <w:r w:rsidRPr="009F7F85">
        <w:rPr>
          <w:rFonts w:asciiTheme="majorBidi" w:hAnsiTheme="majorBidi" w:cstheme="majorBidi"/>
          <w:color w:val="FF0000"/>
        </w:rPr>
        <w:t>That said, we think this point is worth discussing</w:t>
      </w:r>
      <w:r w:rsidR="00861921" w:rsidRPr="009F7F85">
        <w:rPr>
          <w:rFonts w:asciiTheme="majorBidi" w:hAnsiTheme="majorBidi" w:cstheme="majorBidi"/>
          <w:color w:val="FF0000"/>
        </w:rPr>
        <w:t xml:space="preserve">. We have expanded in </w:t>
      </w:r>
      <w:r w:rsidR="00C804F8" w:rsidRPr="009F7F85">
        <w:rPr>
          <w:rFonts w:asciiTheme="majorBidi" w:hAnsiTheme="majorBidi" w:cstheme="majorBidi"/>
          <w:color w:val="FF0000"/>
        </w:rPr>
        <w:t>M</w:t>
      </w:r>
      <w:r w:rsidR="00861921" w:rsidRPr="009F7F85">
        <w:rPr>
          <w:rFonts w:asciiTheme="majorBidi" w:hAnsiTheme="majorBidi" w:cstheme="majorBidi"/>
          <w:color w:val="FF0000"/>
        </w:rPr>
        <w:t xml:space="preserve">ethods (Line </w:t>
      </w:r>
      <w:r w:rsidR="00861921" w:rsidRPr="009F7F85">
        <w:rPr>
          <w:rFonts w:asciiTheme="majorBidi" w:hAnsiTheme="majorBidi" w:cstheme="majorBidi"/>
          <w:color w:val="FF0000"/>
          <w:highlight w:val="yellow"/>
        </w:rPr>
        <w:t>XX</w:t>
      </w:r>
      <w:r w:rsidR="00861921" w:rsidRPr="009F7F85">
        <w:rPr>
          <w:rFonts w:asciiTheme="majorBidi" w:hAnsiTheme="majorBidi" w:cstheme="majorBidi"/>
          <w:color w:val="FF0000"/>
        </w:rPr>
        <w:t xml:space="preserve">) and returned to </w:t>
      </w:r>
      <w:r w:rsidR="00B260DD" w:rsidRPr="009F7F85">
        <w:rPr>
          <w:rFonts w:asciiTheme="majorBidi" w:hAnsiTheme="majorBidi" w:cstheme="majorBidi"/>
          <w:color w:val="FF0000"/>
        </w:rPr>
        <w:t xml:space="preserve">the </w:t>
      </w:r>
      <w:r w:rsidR="00861921" w:rsidRPr="009F7F85">
        <w:rPr>
          <w:rFonts w:asciiTheme="majorBidi" w:hAnsiTheme="majorBidi" w:cstheme="majorBidi"/>
          <w:color w:val="FF0000"/>
        </w:rPr>
        <w:t xml:space="preserve">point in the </w:t>
      </w:r>
      <w:r w:rsidR="00B260DD" w:rsidRPr="009F7F85">
        <w:rPr>
          <w:rFonts w:asciiTheme="majorBidi" w:hAnsiTheme="majorBidi" w:cstheme="majorBidi"/>
          <w:color w:val="FF0000"/>
        </w:rPr>
        <w:t>second paragraph of the Future Directions section of the Discussion (</w:t>
      </w:r>
      <w:commentRangeStart w:id="4"/>
      <w:r w:rsidR="00B260DD" w:rsidRPr="009F7F85">
        <w:rPr>
          <w:rFonts w:asciiTheme="majorBidi" w:hAnsiTheme="majorBidi" w:cstheme="majorBidi"/>
          <w:color w:val="FF0000"/>
        </w:rPr>
        <w:t>Line</w:t>
      </w:r>
      <w:commentRangeEnd w:id="4"/>
      <w:r w:rsidR="009A2218" w:rsidRPr="009F7F85">
        <w:rPr>
          <w:rStyle w:val="CommentReference"/>
          <w:rFonts w:asciiTheme="majorBidi" w:hAnsiTheme="majorBidi" w:cstheme="majorBidi"/>
          <w:sz w:val="24"/>
          <w:szCs w:val="24"/>
        </w:rPr>
        <w:commentReference w:id="4"/>
      </w:r>
      <w:r w:rsidR="00B260DD" w:rsidRPr="009F7F85">
        <w:rPr>
          <w:rFonts w:asciiTheme="majorBidi" w:hAnsiTheme="majorBidi" w:cstheme="majorBidi"/>
          <w:color w:val="FF0000"/>
        </w:rPr>
        <w:t xml:space="preserve"> </w:t>
      </w:r>
      <w:r w:rsidR="00B260DD" w:rsidRPr="009F7F85">
        <w:rPr>
          <w:rFonts w:asciiTheme="majorBidi" w:hAnsiTheme="majorBidi" w:cstheme="majorBidi"/>
          <w:color w:val="FF0000"/>
          <w:highlight w:val="yellow"/>
        </w:rPr>
        <w:t>XX</w:t>
      </w:r>
      <w:r w:rsidR="00B260DD" w:rsidRPr="009F7F85">
        <w:rPr>
          <w:rFonts w:asciiTheme="majorBidi" w:hAnsiTheme="majorBidi" w:cstheme="majorBidi"/>
          <w:color w:val="FF0000"/>
        </w:rPr>
        <w:t>):</w:t>
      </w:r>
    </w:p>
    <w:p w14:paraId="66C00A7B" w14:textId="77777777" w:rsidR="00472468" w:rsidRPr="009F7F85" w:rsidRDefault="00472468" w:rsidP="00653297">
      <w:pPr>
        <w:jc w:val="both"/>
        <w:rPr>
          <w:rFonts w:asciiTheme="majorBidi" w:hAnsiTheme="majorBidi" w:cstheme="majorBidi"/>
          <w:color w:val="FF0000"/>
        </w:rPr>
      </w:pPr>
    </w:p>
    <w:p w14:paraId="705EF995" w14:textId="235AFE31" w:rsidR="00472468" w:rsidRPr="009F7F85" w:rsidRDefault="00FE661D" w:rsidP="00C97C37">
      <w:pPr>
        <w:pStyle w:val="Quote"/>
        <w:rPr>
          <w:rFonts w:asciiTheme="majorBidi" w:hAnsiTheme="majorBidi" w:cstheme="majorBidi"/>
          <w:color w:val="00B050"/>
        </w:rPr>
      </w:pPr>
      <w:r w:rsidRPr="009F7F85">
        <w:rPr>
          <w:rFonts w:asciiTheme="majorBidi" w:hAnsiTheme="majorBidi" w:cstheme="majorBidi"/>
          <w:color w:val="00B050"/>
        </w:rPr>
        <w:t xml:space="preserve">Line </w:t>
      </w:r>
      <w:r w:rsidRPr="009F7F85">
        <w:rPr>
          <w:rFonts w:asciiTheme="majorBidi" w:hAnsiTheme="majorBidi" w:cstheme="majorBidi"/>
          <w:color w:val="00B050"/>
          <w:highlight w:val="yellow"/>
        </w:rPr>
        <w:t>XX</w:t>
      </w:r>
      <w:r w:rsidRPr="009F7F85">
        <w:rPr>
          <w:rFonts w:asciiTheme="majorBidi" w:hAnsiTheme="majorBidi" w:cstheme="majorBidi"/>
          <w:color w:val="00B050"/>
        </w:rPr>
        <w:t>: We focus</w:t>
      </w:r>
      <w:r w:rsidR="00C97C37" w:rsidRPr="009F7F85">
        <w:rPr>
          <w:rFonts w:asciiTheme="majorBidi" w:hAnsiTheme="majorBidi" w:cstheme="majorBidi"/>
          <w:color w:val="00B050"/>
        </w:rPr>
        <w:t xml:space="preserve">ed our analysis on image regions local to the target by cropping the rendered images to 1 </w:t>
      </w:r>
      <w:r w:rsidRPr="009F7F85">
        <w:rPr>
          <w:rFonts w:asciiTheme="majorBidi" w:hAnsiTheme="majorBidi" w:cstheme="majorBidi"/>
          <w:color w:val="00B050"/>
        </w:rPr>
        <w:t xml:space="preserve">x 1 </w:t>
      </w:r>
      <w:r w:rsidR="00C97C37" w:rsidRPr="009F7F85">
        <w:rPr>
          <w:rFonts w:asciiTheme="majorBidi" w:hAnsiTheme="majorBidi" w:cstheme="majorBidi"/>
          <w:color w:val="00B050"/>
        </w:rPr>
        <w:t xml:space="preserve">degrees of visual angle around the target object (51 </w:t>
      </w:r>
      <w:r w:rsidRPr="009F7F85">
        <w:rPr>
          <w:rFonts w:asciiTheme="majorBidi" w:hAnsiTheme="majorBidi" w:cstheme="majorBidi"/>
          <w:color w:val="00B050"/>
        </w:rPr>
        <w:t>x</w:t>
      </w:r>
      <w:r w:rsidR="00C97C37" w:rsidRPr="009F7F85">
        <w:rPr>
          <w:rFonts w:asciiTheme="majorBidi" w:hAnsiTheme="majorBidi" w:cstheme="majorBidi"/>
          <w:color w:val="00B050"/>
        </w:rPr>
        <w:t xml:space="preserve"> 51  pixels; Figure 9b). The local analysis is motivated </w:t>
      </w:r>
      <w:r w:rsidR="001F07E0" w:rsidRPr="009F7F85">
        <w:rPr>
          <w:rFonts w:asciiTheme="majorBidi" w:hAnsiTheme="majorBidi" w:cstheme="majorBidi"/>
          <w:color w:val="00B050"/>
        </w:rPr>
        <w:t>by</w:t>
      </w:r>
      <w:r w:rsidRPr="009F7F85">
        <w:rPr>
          <w:rFonts w:asciiTheme="majorBidi" w:hAnsiTheme="majorBidi" w:cstheme="majorBidi"/>
          <w:color w:val="00B050"/>
        </w:rPr>
        <w:t xml:space="preserve"> </w:t>
      </w:r>
      <w:r w:rsidR="00C97C37" w:rsidRPr="009F7F85">
        <w:rPr>
          <w:rFonts w:asciiTheme="majorBidi" w:hAnsiTheme="majorBidi" w:cstheme="majorBidi"/>
          <w:color w:val="00B050"/>
        </w:rPr>
        <w:t>the fact that neural receptive fields early in the visual pathways (e.g., retina, primary visual cortex) pool information locally</w:t>
      </w:r>
      <w:r w:rsidR="001F07E0" w:rsidRPr="009F7F85">
        <w:rPr>
          <w:rFonts w:asciiTheme="majorBidi" w:hAnsiTheme="majorBidi" w:cstheme="majorBidi"/>
          <w:color w:val="00B050"/>
        </w:rPr>
        <w:t xml:space="preserve">. </w:t>
      </w:r>
      <w:r w:rsidR="00C97C37" w:rsidRPr="009F7F85">
        <w:rPr>
          <w:rFonts w:asciiTheme="majorBidi" w:hAnsiTheme="majorBidi" w:cstheme="majorBidi"/>
          <w:color w:val="00B050"/>
        </w:rPr>
        <w:t xml:space="preserve">In primary visual cortex, foveal receptive fields have a maximum spatial extent of approximately 1 degree of </w:t>
      </w:r>
      <w:r w:rsidR="00C97C37" w:rsidRPr="009F7F85">
        <w:rPr>
          <w:rFonts w:asciiTheme="majorBidi" w:hAnsiTheme="majorBidi" w:cstheme="majorBidi"/>
          <w:color w:val="00B050"/>
        </w:rPr>
        <w:lastRenderedPageBreak/>
        <w:t>visual angle (Gattass, Gross, &amp; Sandell , 1981;  Gattass, Sousa, &amp; Gross , 1988).</w:t>
      </w:r>
      <w:r w:rsidR="001F07E0" w:rsidRPr="009F7F85">
        <w:rPr>
          <w:rFonts w:asciiTheme="majorBidi" w:hAnsiTheme="majorBidi" w:cstheme="majorBidi"/>
          <w:color w:val="00B050"/>
        </w:rPr>
        <w:t xml:space="preserve"> We sought to understand how well responses from AMA-learned receptive fields at a similar scale could be used to achieve luminance constancy.</w:t>
      </w:r>
    </w:p>
    <w:p w14:paraId="491A8225" w14:textId="24B21B17" w:rsidR="001C7408" w:rsidRPr="009F7F85" w:rsidRDefault="00FE661D" w:rsidP="00B260DD">
      <w:pPr>
        <w:pStyle w:val="Quote"/>
        <w:rPr>
          <w:rFonts w:asciiTheme="majorBidi" w:hAnsiTheme="majorBidi" w:cstheme="majorBidi"/>
          <w:color w:val="00B050"/>
        </w:rPr>
      </w:pPr>
      <w:r w:rsidRPr="009F7F85">
        <w:rPr>
          <w:rFonts w:asciiTheme="majorBidi" w:hAnsiTheme="majorBidi" w:cstheme="majorBidi"/>
          <w:color w:val="00B050"/>
        </w:rPr>
        <w:t xml:space="preserve">Line </w:t>
      </w:r>
      <w:r w:rsidRPr="009F7F85">
        <w:rPr>
          <w:rFonts w:asciiTheme="majorBidi" w:hAnsiTheme="majorBidi" w:cstheme="majorBidi"/>
          <w:color w:val="00B050"/>
          <w:highlight w:val="yellow"/>
        </w:rPr>
        <w:t>XX</w:t>
      </w:r>
      <w:r w:rsidRPr="009F7F85">
        <w:rPr>
          <w:rFonts w:asciiTheme="majorBidi" w:hAnsiTheme="majorBidi" w:cstheme="majorBidi"/>
          <w:color w:val="00B050"/>
        </w:rPr>
        <w:t xml:space="preserve">: </w:t>
      </w:r>
      <w:r w:rsidR="00B260DD" w:rsidRPr="009F7F85">
        <w:rPr>
          <w:rFonts w:asciiTheme="majorBidi" w:hAnsiTheme="majorBidi" w:cstheme="majorBidi"/>
          <w:color w:val="00B050"/>
        </w:rPr>
        <w:t xml:space="preserve">We studied the information </w:t>
      </w:r>
      <w:r w:rsidR="00BD68DB" w:rsidRPr="009F7F85">
        <w:rPr>
          <w:rFonts w:asciiTheme="majorBidi" w:hAnsiTheme="majorBidi" w:cstheme="majorBidi"/>
          <w:color w:val="00B050"/>
        </w:rPr>
        <w:t>available for LRV estimation usi</w:t>
      </w:r>
      <w:r w:rsidR="00E12FAB" w:rsidRPr="009F7F85">
        <w:rPr>
          <w:rFonts w:asciiTheme="majorBidi" w:hAnsiTheme="majorBidi" w:cstheme="majorBidi"/>
          <w:color w:val="00B050"/>
        </w:rPr>
        <w:t xml:space="preserve">ng a 1°x1° image patch. </w:t>
      </w:r>
      <w:r w:rsidR="00E11B6E" w:rsidRPr="009F7F85">
        <w:rPr>
          <w:rFonts w:asciiTheme="majorBidi" w:hAnsiTheme="majorBidi" w:cstheme="majorBidi"/>
          <w:color w:val="00B050"/>
        </w:rPr>
        <w:t xml:space="preserve">As noted above </w:t>
      </w:r>
      <w:r w:rsidR="00861921" w:rsidRPr="009F7F85">
        <w:rPr>
          <w:rFonts w:asciiTheme="majorBidi" w:hAnsiTheme="majorBidi" w:cstheme="majorBidi"/>
          <w:color w:val="00B050"/>
        </w:rPr>
        <w:t>t</w:t>
      </w:r>
      <w:r w:rsidR="00E12FAB" w:rsidRPr="009F7F85">
        <w:rPr>
          <w:rFonts w:asciiTheme="majorBidi" w:hAnsiTheme="majorBidi" w:cstheme="majorBidi"/>
          <w:color w:val="00B050"/>
        </w:rPr>
        <w:t xml:space="preserve">his </w:t>
      </w:r>
      <w:r w:rsidR="00E11B6E" w:rsidRPr="009F7F85">
        <w:rPr>
          <w:rFonts w:asciiTheme="majorBidi" w:hAnsiTheme="majorBidi" w:cstheme="majorBidi"/>
          <w:color w:val="00B050"/>
        </w:rPr>
        <w:t xml:space="preserve">choice of size </w:t>
      </w:r>
      <w:r w:rsidR="00E12FAB" w:rsidRPr="009F7F85">
        <w:rPr>
          <w:rFonts w:asciiTheme="majorBidi" w:hAnsiTheme="majorBidi" w:cstheme="majorBidi"/>
          <w:color w:val="00B050"/>
        </w:rPr>
        <w:t xml:space="preserve">was motivated in part to use a spatial scale </w:t>
      </w:r>
      <w:r w:rsidR="00BD68DB" w:rsidRPr="009F7F85">
        <w:rPr>
          <w:rFonts w:asciiTheme="majorBidi" w:hAnsiTheme="majorBidi" w:cstheme="majorBidi"/>
          <w:color w:val="00B050"/>
        </w:rPr>
        <w:t>roughly commensurate with the scale of information integration in early visual cortex</w:t>
      </w:r>
      <w:r w:rsidR="00E12FAB" w:rsidRPr="009F7F85">
        <w:rPr>
          <w:rFonts w:asciiTheme="majorBidi" w:hAnsiTheme="majorBidi" w:cstheme="majorBidi"/>
          <w:color w:val="00B050"/>
        </w:rPr>
        <w:t>.</w:t>
      </w:r>
      <w:r w:rsidR="00BD68DB" w:rsidRPr="009F7F85">
        <w:rPr>
          <w:rFonts w:asciiTheme="majorBidi" w:hAnsiTheme="majorBidi" w:cstheme="majorBidi"/>
          <w:color w:val="00B050"/>
        </w:rPr>
        <w:t xml:space="preserve"> </w:t>
      </w:r>
      <w:r w:rsidR="001F07E0" w:rsidRPr="009F7F85">
        <w:rPr>
          <w:rFonts w:asciiTheme="majorBidi" w:hAnsiTheme="majorBidi" w:cstheme="majorBidi"/>
          <w:color w:val="00B050"/>
        </w:rPr>
        <w:t xml:space="preserve">Our general </w:t>
      </w:r>
      <w:r w:rsidR="00BD68DB" w:rsidRPr="009F7F85">
        <w:rPr>
          <w:rFonts w:asciiTheme="majorBidi" w:hAnsiTheme="majorBidi" w:cstheme="majorBidi"/>
          <w:color w:val="00B050"/>
        </w:rPr>
        <w:t xml:space="preserve">methods could be extended to study larger regions, </w:t>
      </w:r>
      <w:r w:rsidR="00E12FAB" w:rsidRPr="009F7F85">
        <w:rPr>
          <w:rFonts w:asciiTheme="majorBidi" w:hAnsiTheme="majorBidi" w:cstheme="majorBidi"/>
          <w:color w:val="00B050"/>
        </w:rPr>
        <w:t xml:space="preserve">and doing so would quantify the value of spatially remote information for luminance constancy. </w:t>
      </w:r>
    </w:p>
    <w:p w14:paraId="615414C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is unclear how 51 pixels correspond to 1 degree in visual angle. Thus, the parameters for the simulations were not fully explained; thus, corresponding physical size, distance, direction of light sources, intensity,</w:t>
      </w:r>
    </w:p>
    <w:p w14:paraId="05D97948" w14:textId="77777777" w:rsidR="0089746D" w:rsidRPr="009F7F85" w:rsidRDefault="0089746D" w:rsidP="00653297">
      <w:pPr>
        <w:jc w:val="both"/>
        <w:rPr>
          <w:rFonts w:asciiTheme="majorBidi" w:hAnsiTheme="majorBidi" w:cstheme="majorBidi"/>
        </w:rPr>
      </w:pPr>
    </w:p>
    <w:p w14:paraId="3FF990AC" w14:textId="30A9335E" w:rsidR="00EF3576" w:rsidRPr="009F7F85" w:rsidRDefault="001F07E0" w:rsidP="00653297">
      <w:pPr>
        <w:jc w:val="both"/>
        <w:rPr>
          <w:rFonts w:asciiTheme="majorBidi" w:hAnsiTheme="majorBidi" w:cstheme="majorBidi"/>
          <w:color w:val="FF0000"/>
        </w:rPr>
      </w:pPr>
      <w:r w:rsidRPr="009F7F85">
        <w:rPr>
          <w:rFonts w:asciiTheme="majorBidi" w:hAnsiTheme="majorBidi" w:cstheme="majorBidi"/>
          <w:color w:val="FF0000"/>
        </w:rPr>
        <w:t>The rendering software operates in arbitrary distance units – any overall scaling of the scene and distance to the eye does not change the rendered image. Similarly, we compute optical blur using a PSF that is a function of visual angle (or equivalently, mm on the retina) and thus our simulation of blur depends only on the angular extent of the stimuli. Since</w:t>
      </w:r>
      <w:r w:rsidR="00E31EBB" w:rsidRPr="009F7F85">
        <w:rPr>
          <w:rFonts w:asciiTheme="majorBidi" w:hAnsiTheme="majorBidi" w:cstheme="majorBidi"/>
          <w:color w:val="FF0000"/>
        </w:rPr>
        <w:t xml:space="preserve"> the computed image </w:t>
      </w:r>
      <w:r w:rsidRPr="009F7F85">
        <w:rPr>
          <w:rFonts w:asciiTheme="majorBidi" w:hAnsiTheme="majorBidi" w:cstheme="majorBidi"/>
          <w:color w:val="FF0000"/>
        </w:rPr>
        <w:t>is thus invariant with respect to overall scaling,</w:t>
      </w:r>
      <w:r w:rsidR="00553568" w:rsidRPr="009F7F85">
        <w:rPr>
          <w:rFonts w:asciiTheme="majorBidi" w:hAnsiTheme="majorBidi" w:cstheme="majorBidi"/>
          <w:color w:val="FF0000"/>
        </w:rPr>
        <w:t xml:space="preserve"> </w:t>
      </w:r>
      <w:r w:rsidR="00E31EBB" w:rsidRPr="009F7F85">
        <w:rPr>
          <w:rFonts w:asciiTheme="majorBidi" w:hAnsiTheme="majorBidi" w:cstheme="majorBidi"/>
          <w:color w:val="FF0000"/>
        </w:rPr>
        <w:t xml:space="preserve">pixel quantization </w:t>
      </w:r>
      <w:r w:rsidRPr="009F7F85">
        <w:rPr>
          <w:rFonts w:asciiTheme="majorBidi" w:hAnsiTheme="majorBidi" w:cstheme="majorBidi"/>
          <w:color w:val="FF0000"/>
        </w:rPr>
        <w:t>together with the size of the patch in</w:t>
      </w:r>
      <w:r w:rsidR="00E31EBB" w:rsidRPr="009F7F85">
        <w:rPr>
          <w:rFonts w:asciiTheme="majorBidi" w:hAnsiTheme="majorBidi" w:cstheme="majorBidi"/>
          <w:color w:val="FF0000"/>
        </w:rPr>
        <w:t xml:space="preserve"> visual angle </w:t>
      </w:r>
      <w:r w:rsidRPr="009F7F85">
        <w:rPr>
          <w:rFonts w:asciiTheme="majorBidi" w:hAnsiTheme="majorBidi" w:cstheme="majorBidi"/>
          <w:color w:val="FF0000"/>
        </w:rPr>
        <w:t>provide a complete specification of the relevant stimulus parameters</w:t>
      </w:r>
      <w:r w:rsidR="00E31EBB" w:rsidRPr="009F7F85">
        <w:rPr>
          <w:rFonts w:asciiTheme="majorBidi" w:hAnsiTheme="majorBidi" w:cstheme="majorBidi"/>
          <w:color w:val="FF0000"/>
        </w:rPr>
        <w:t>.</w:t>
      </w:r>
    </w:p>
    <w:p w14:paraId="1D62DA7E" w14:textId="77777777" w:rsidR="00EF3576" w:rsidRPr="009F7F85" w:rsidRDefault="00EF3576" w:rsidP="00653297">
      <w:pPr>
        <w:jc w:val="both"/>
        <w:rPr>
          <w:rFonts w:asciiTheme="majorBidi" w:hAnsiTheme="majorBidi" w:cstheme="majorBidi"/>
        </w:rPr>
      </w:pPr>
    </w:p>
    <w:p w14:paraId="4C19762E" w14:textId="77777777" w:rsidR="001F07E0" w:rsidRPr="009F7F85" w:rsidRDefault="00D9741C" w:rsidP="00653297">
      <w:pPr>
        <w:jc w:val="both"/>
        <w:rPr>
          <w:rFonts w:asciiTheme="majorBidi" w:hAnsiTheme="majorBidi" w:cstheme="majorBidi"/>
        </w:rPr>
      </w:pPr>
      <w:r w:rsidRPr="009F7F85">
        <w:rPr>
          <w:rFonts w:asciiTheme="majorBidi" w:hAnsiTheme="majorBidi" w:cstheme="majorBidi"/>
        </w:rPr>
        <w:t>Definition of "naturalistic" should be given. For example, a sphere or Xylophone in the ai</w:t>
      </w:r>
      <w:r w:rsidR="001F07E0" w:rsidRPr="009F7F85">
        <w:rPr>
          <w:rFonts w:asciiTheme="majorBidi" w:hAnsiTheme="majorBidi" w:cstheme="majorBidi"/>
        </w:rPr>
        <w:t>r is not seen in everyday life.</w:t>
      </w:r>
    </w:p>
    <w:p w14:paraId="3A00C1F2" w14:textId="77777777" w:rsidR="001F07E0" w:rsidRPr="009F7F85" w:rsidRDefault="001F07E0" w:rsidP="001F07E0">
      <w:pPr>
        <w:jc w:val="both"/>
        <w:rPr>
          <w:rFonts w:asciiTheme="majorBidi" w:hAnsiTheme="majorBidi" w:cstheme="majorBidi"/>
        </w:rPr>
      </w:pPr>
    </w:p>
    <w:p w14:paraId="69BE0633" w14:textId="4E53FAA8" w:rsidR="001F07E0" w:rsidRPr="009F7F85" w:rsidRDefault="00DE0002" w:rsidP="001F07E0">
      <w:pPr>
        <w:jc w:val="both"/>
        <w:rPr>
          <w:rFonts w:asciiTheme="majorBidi" w:hAnsiTheme="majorBidi" w:cstheme="majorBidi"/>
          <w:color w:val="FF0000"/>
        </w:rPr>
      </w:pPr>
      <w:r>
        <w:rPr>
          <w:rFonts w:asciiTheme="majorBidi" w:hAnsiTheme="majorBidi" w:cstheme="majorBidi"/>
          <w:color w:val="FF0000"/>
        </w:rPr>
        <w:t>We are reminded of</w:t>
      </w:r>
      <w:r w:rsidR="001F07E0" w:rsidRPr="009F7F85">
        <w:rPr>
          <w:rFonts w:asciiTheme="majorBidi" w:hAnsiTheme="majorBidi" w:cstheme="majorBidi"/>
          <w:color w:val="FF0000"/>
        </w:rPr>
        <w:t xml:space="preserve"> a well-known US Supreme Court decision, </w:t>
      </w:r>
      <w:r>
        <w:rPr>
          <w:rFonts w:asciiTheme="majorBidi" w:hAnsiTheme="majorBidi" w:cstheme="majorBidi"/>
          <w:color w:val="FF0000"/>
        </w:rPr>
        <w:t>which we rephrase here as "</w:t>
      </w:r>
      <w:r w:rsidR="001F07E0" w:rsidRPr="009F7F85">
        <w:rPr>
          <w:rFonts w:asciiTheme="majorBidi" w:hAnsiTheme="majorBidi" w:cstheme="majorBidi"/>
          <w:color w:val="FF0000"/>
        </w:rPr>
        <w:t>we can't define naturalistic precisely but we know it when we see it.</w:t>
      </w:r>
      <w:r>
        <w:rPr>
          <w:rFonts w:asciiTheme="majorBidi" w:hAnsiTheme="majorBidi" w:cstheme="majorBidi"/>
          <w:color w:val="FF0000"/>
        </w:rPr>
        <w:t>" Indeed, we don't have a sharp definition of naturalistic, but we think the intended meaning – "like natural images but with some remain artificialness to them" – is sufficiently clear from the context in which we use the term.</w:t>
      </w:r>
    </w:p>
    <w:p w14:paraId="7683948C" w14:textId="77777777" w:rsidR="001F07E0" w:rsidRPr="009F7F85" w:rsidRDefault="001F07E0" w:rsidP="00653297">
      <w:pPr>
        <w:jc w:val="both"/>
        <w:rPr>
          <w:rFonts w:asciiTheme="majorBidi" w:hAnsiTheme="majorBidi" w:cstheme="majorBidi"/>
        </w:rPr>
      </w:pPr>
    </w:p>
    <w:p w14:paraId="6404D0D5" w14:textId="07D7A28C" w:rsidR="005F58F3" w:rsidRPr="009F7F85" w:rsidRDefault="00D9741C" w:rsidP="00653297">
      <w:pPr>
        <w:jc w:val="both"/>
        <w:rPr>
          <w:rFonts w:asciiTheme="majorBidi" w:hAnsiTheme="majorBidi" w:cstheme="majorBidi"/>
        </w:rPr>
      </w:pPr>
      <w:r w:rsidRPr="009F7F85">
        <w:rPr>
          <w:rFonts w:asciiTheme="majorBidi" w:hAnsiTheme="majorBidi" w:cstheme="majorBidi"/>
        </w:rPr>
        <w:t>The simulated images were based on the indoor structure, but authors applied outdoor illuminants.</w:t>
      </w:r>
      <w:r w:rsidR="003F4E3C" w:rsidRPr="009F7F85">
        <w:rPr>
          <w:rFonts w:asciiTheme="majorBidi" w:hAnsiTheme="majorBidi" w:cstheme="majorBidi"/>
        </w:rPr>
        <w:t xml:space="preserve"> </w:t>
      </w:r>
      <w:r w:rsidRPr="009F7F85">
        <w:rPr>
          <w:rFonts w:asciiTheme="majorBidi" w:hAnsiTheme="majorBidi" w:cstheme="majorBidi"/>
        </w:rPr>
        <w:t>The simulations of the illuminants were based on t</w:t>
      </w:r>
      <w:r w:rsidR="005F58F3" w:rsidRPr="009F7F85">
        <w:rPr>
          <w:rFonts w:asciiTheme="majorBidi" w:hAnsiTheme="majorBidi" w:cstheme="majorBidi"/>
        </w:rPr>
        <w:t>he Granada natural illuminants.</w:t>
      </w:r>
    </w:p>
    <w:p w14:paraId="68499058" w14:textId="77777777" w:rsidR="005F58F3" w:rsidRPr="009F7F85" w:rsidRDefault="005F58F3" w:rsidP="00653297">
      <w:pPr>
        <w:jc w:val="both"/>
        <w:rPr>
          <w:rFonts w:asciiTheme="majorBidi" w:hAnsiTheme="majorBidi" w:cstheme="majorBidi"/>
        </w:rPr>
      </w:pPr>
    </w:p>
    <w:p w14:paraId="1FE73A3B" w14:textId="0987BEDB" w:rsidR="001F07E0" w:rsidRPr="00DE0002" w:rsidRDefault="00DE0002" w:rsidP="00653297">
      <w:pPr>
        <w:jc w:val="both"/>
        <w:rPr>
          <w:rFonts w:asciiTheme="majorBidi" w:hAnsiTheme="majorBidi" w:cstheme="majorBidi"/>
          <w:color w:val="FF0000"/>
        </w:rPr>
      </w:pPr>
      <w:r w:rsidRPr="00DE0002">
        <w:rPr>
          <w:rFonts w:asciiTheme="majorBidi" w:hAnsiTheme="majorBidi" w:cstheme="majorBidi"/>
          <w:color w:val="FF0000"/>
        </w:rPr>
        <w:t>Natural lighting often comes in through windows.</w:t>
      </w:r>
      <w:r>
        <w:rPr>
          <w:rFonts w:asciiTheme="majorBidi" w:hAnsiTheme="majorBidi" w:cstheme="majorBidi"/>
          <w:color w:val="FF0000"/>
        </w:rPr>
        <w:t xml:space="preserve"> We view the mixing and matching referred to by the reviewer as one of the reasons are scenes are naturalistic rather than natural.</w:t>
      </w:r>
      <w:bookmarkStart w:id="5" w:name="_GoBack"/>
      <w:bookmarkEnd w:id="5"/>
    </w:p>
    <w:p w14:paraId="4A1D3E93" w14:textId="77777777" w:rsidR="001F07E0" w:rsidRPr="009F7F85" w:rsidRDefault="001F07E0" w:rsidP="00653297">
      <w:pPr>
        <w:jc w:val="both"/>
        <w:rPr>
          <w:rFonts w:asciiTheme="majorBidi" w:hAnsiTheme="majorBidi" w:cstheme="majorBidi"/>
        </w:rPr>
      </w:pPr>
    </w:p>
    <w:p w14:paraId="59BB6044" w14:textId="27CC6BA0" w:rsidR="00D9741C" w:rsidRPr="009F7F85" w:rsidRDefault="00D9741C" w:rsidP="00653297">
      <w:pPr>
        <w:jc w:val="both"/>
        <w:rPr>
          <w:rFonts w:asciiTheme="majorBidi" w:hAnsiTheme="majorBidi" w:cstheme="majorBidi"/>
        </w:rPr>
      </w:pPr>
      <w:r w:rsidRPr="009F7F85">
        <w:rPr>
          <w:rFonts w:asciiTheme="majorBidi" w:hAnsiTheme="majorBidi" w:cstheme="majorBidi"/>
        </w:rPr>
        <w:t>Thus, despite using the "natural" dataset, those were decomposed and fitted with linear combination of Gaussians. This may sounds as if "natural" data was transformed to "unnatural".</w:t>
      </w:r>
    </w:p>
    <w:p w14:paraId="3B6964CA" w14:textId="77777777" w:rsidR="001E1594" w:rsidRPr="009F7F85" w:rsidRDefault="001E1594" w:rsidP="00653297">
      <w:pPr>
        <w:jc w:val="both"/>
        <w:rPr>
          <w:rFonts w:asciiTheme="majorBidi" w:hAnsiTheme="majorBidi" w:cstheme="majorBidi"/>
        </w:rPr>
      </w:pPr>
    </w:p>
    <w:p w14:paraId="73F69D13" w14:textId="68FFD842" w:rsidR="003F4E3C" w:rsidRPr="009F7F85" w:rsidRDefault="005F58F3" w:rsidP="003F4E3C">
      <w:pPr>
        <w:jc w:val="both"/>
        <w:rPr>
          <w:rFonts w:asciiTheme="majorBidi" w:hAnsiTheme="majorBidi" w:cstheme="majorBidi"/>
          <w:color w:val="FF0000"/>
        </w:rPr>
      </w:pPr>
      <w:r w:rsidRPr="009F7F85">
        <w:rPr>
          <w:rFonts w:asciiTheme="majorBidi" w:hAnsiTheme="majorBidi" w:cstheme="majorBidi"/>
          <w:color w:val="FF0000"/>
        </w:rPr>
        <w:t>The spectra were fitted with linear models that provided a highly accurate approximation of the measured spectra. It was the distribution of the coefficients that were modeled as Gaussian distributions.</w:t>
      </w:r>
      <w:r w:rsidR="00F43026" w:rsidRPr="009F7F85">
        <w:rPr>
          <w:rFonts w:asciiTheme="majorBidi" w:hAnsiTheme="majorBidi" w:cstheme="majorBidi"/>
          <w:color w:val="FF0000"/>
        </w:rPr>
        <w:t xml:space="preserve"> Figure 6 is our best attempt to convey how the distribution of illuminants we used approximates measured natural spectra.</w:t>
      </w:r>
    </w:p>
    <w:p w14:paraId="7E5DEA68" w14:textId="77777777" w:rsidR="003F4E3C" w:rsidRPr="009F7F85" w:rsidRDefault="003F4E3C" w:rsidP="00653297">
      <w:pPr>
        <w:jc w:val="both"/>
        <w:rPr>
          <w:rFonts w:asciiTheme="majorBidi" w:hAnsiTheme="majorBidi" w:cstheme="majorBidi"/>
        </w:rPr>
      </w:pPr>
    </w:p>
    <w:p w14:paraId="554C7CA9" w14:textId="5EA2A682" w:rsidR="00D9741C" w:rsidRPr="009F7F85" w:rsidRDefault="00D9741C" w:rsidP="00653297">
      <w:pPr>
        <w:jc w:val="both"/>
        <w:rPr>
          <w:rFonts w:asciiTheme="majorBidi" w:hAnsiTheme="majorBidi" w:cstheme="majorBidi"/>
        </w:rPr>
      </w:pPr>
      <w:r w:rsidRPr="009F7F85">
        <w:rPr>
          <w:rFonts w:asciiTheme="majorBidi" w:hAnsiTheme="majorBidi" w:cstheme="majorBidi"/>
        </w:rPr>
        <w:t>Some terms and acronym should be define</w:t>
      </w:r>
      <w:r w:rsidR="00FD5598" w:rsidRPr="009F7F85">
        <w:rPr>
          <w:rFonts w:asciiTheme="majorBidi" w:hAnsiTheme="majorBidi" w:cstheme="majorBidi"/>
        </w:rPr>
        <w:t>d</w:t>
      </w:r>
      <w:r w:rsidRPr="009F7F85">
        <w:rPr>
          <w:rFonts w:asciiTheme="majorBidi" w:hAnsiTheme="majorBidi" w:cstheme="majorBidi"/>
        </w:rPr>
        <w:t xml:space="preserve"> and explained at the first appearance.</w:t>
      </w:r>
    </w:p>
    <w:p w14:paraId="7257531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e.g. LRV and the definition of the "relative RMSE" were given in the Fig 14 caption.</w:t>
      </w:r>
    </w:p>
    <w:p w14:paraId="1B1B37DB" w14:textId="77777777" w:rsidR="0085764A" w:rsidRPr="009F7F85" w:rsidRDefault="0085764A" w:rsidP="00653297">
      <w:pPr>
        <w:jc w:val="both"/>
        <w:rPr>
          <w:rFonts w:asciiTheme="majorBidi" w:hAnsiTheme="majorBidi" w:cstheme="majorBidi"/>
          <w:color w:val="FF0000"/>
        </w:rPr>
      </w:pPr>
    </w:p>
    <w:p w14:paraId="7951253F" w14:textId="1D6F0078" w:rsidR="00C85217" w:rsidRPr="009F7F85" w:rsidRDefault="007A466D" w:rsidP="00160D14">
      <w:pPr>
        <w:jc w:val="both"/>
        <w:rPr>
          <w:rFonts w:asciiTheme="majorBidi" w:hAnsiTheme="majorBidi" w:cstheme="majorBidi"/>
          <w:color w:val="538135" w:themeColor="accent6" w:themeShade="BF"/>
        </w:rPr>
      </w:pPr>
      <w:r w:rsidRPr="009F7F85">
        <w:rPr>
          <w:rFonts w:asciiTheme="majorBidi" w:hAnsiTheme="majorBidi" w:cstheme="majorBidi"/>
          <w:color w:val="FF0000"/>
        </w:rPr>
        <w:t xml:space="preserve">The LRV acronym </w:t>
      </w:r>
      <w:r w:rsidR="00AB6A01" w:rsidRPr="009F7F85">
        <w:rPr>
          <w:rFonts w:asciiTheme="majorBidi" w:hAnsiTheme="majorBidi" w:cstheme="majorBidi"/>
          <w:color w:val="FF0000"/>
        </w:rPr>
        <w:t xml:space="preserve">is </w:t>
      </w:r>
      <w:r w:rsidRPr="009F7F85">
        <w:rPr>
          <w:rFonts w:asciiTheme="majorBidi" w:hAnsiTheme="majorBidi" w:cstheme="majorBidi"/>
          <w:color w:val="FF0000"/>
        </w:rPr>
        <w:t xml:space="preserve">defined in the abstract (Line 6) and the introduction (Line 55). </w:t>
      </w:r>
      <w:r w:rsidR="00160D14" w:rsidRPr="009F7F85">
        <w:rPr>
          <w:rFonts w:asciiTheme="majorBidi" w:hAnsiTheme="majorBidi" w:cstheme="majorBidi"/>
          <w:color w:val="FF0000"/>
        </w:rPr>
        <w:t xml:space="preserve"> </w:t>
      </w:r>
      <w:r w:rsidRPr="009F7F85">
        <w:rPr>
          <w:rFonts w:asciiTheme="majorBidi" w:hAnsiTheme="majorBidi" w:cstheme="majorBidi"/>
          <w:color w:val="FF0000"/>
        </w:rPr>
        <w:t xml:space="preserve">We have added the definition of </w:t>
      </w:r>
      <w:r w:rsidR="00FA31AE" w:rsidRPr="009F7F85">
        <w:rPr>
          <w:rFonts w:asciiTheme="majorBidi" w:hAnsiTheme="majorBidi" w:cstheme="majorBidi"/>
          <w:color w:val="FF0000"/>
        </w:rPr>
        <w:t xml:space="preserve">“relative RMSE” at the end of </w:t>
      </w:r>
      <w:r w:rsidR="00160D14" w:rsidRPr="009F7F85">
        <w:rPr>
          <w:rFonts w:asciiTheme="majorBidi" w:hAnsiTheme="majorBidi" w:cstheme="majorBidi"/>
          <w:color w:val="FF0000"/>
        </w:rPr>
        <w:t>Methods, as noted in the response above.</w:t>
      </w:r>
    </w:p>
    <w:p w14:paraId="24E72F99" w14:textId="77777777" w:rsidR="00D9741C" w:rsidRPr="009F7F85" w:rsidRDefault="00D9741C" w:rsidP="00653297">
      <w:pPr>
        <w:jc w:val="both"/>
        <w:rPr>
          <w:rFonts w:asciiTheme="majorBidi" w:hAnsiTheme="majorBidi" w:cstheme="majorBidi"/>
        </w:rPr>
      </w:pPr>
    </w:p>
    <w:p w14:paraId="5419D5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[Methods]</w:t>
      </w:r>
    </w:p>
    <w:p w14:paraId="7E0E3C3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(p.5, second from the last para) "The LRV values were equally spaced between 0.2 and 0.6. For each LRV value, we generated a different relative target object surface reflectance for each scene."</w:t>
      </w:r>
    </w:p>
    <w:p w14:paraId="0328FF8C" w14:textId="77777777" w:rsidR="00D9741C" w:rsidRPr="009F7F85" w:rsidRDefault="00D9741C" w:rsidP="00653297">
      <w:pPr>
        <w:jc w:val="both"/>
        <w:rPr>
          <w:rFonts w:asciiTheme="majorBidi" w:hAnsiTheme="majorBidi" w:cstheme="majorBidi"/>
        </w:rPr>
      </w:pPr>
    </w:p>
    <w:p w14:paraId="56E0512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range of LRV was [0.2 0.6]. What was the meaning of this range? What is the meaning of the LRV 0 and 1?</w:t>
      </w:r>
    </w:p>
    <w:p w14:paraId="7697622C" w14:textId="77777777" w:rsidR="00D9741C" w:rsidRPr="009F7F85" w:rsidRDefault="00D9741C" w:rsidP="00653297">
      <w:pPr>
        <w:jc w:val="both"/>
        <w:rPr>
          <w:rFonts w:asciiTheme="majorBidi" w:hAnsiTheme="majorBidi" w:cstheme="majorBidi"/>
        </w:rPr>
      </w:pPr>
    </w:p>
    <w:p w14:paraId="57706100" w14:textId="1018B2D7" w:rsidR="00081F56" w:rsidRPr="009F7F85" w:rsidRDefault="00502048" w:rsidP="00653297">
      <w:pPr>
        <w:jc w:val="both"/>
        <w:rPr>
          <w:rFonts w:asciiTheme="majorBidi" w:hAnsiTheme="majorBidi" w:cstheme="majorBidi"/>
          <w:color w:val="FF0000"/>
        </w:rPr>
      </w:pPr>
      <w:r w:rsidRPr="009F7F85">
        <w:rPr>
          <w:rFonts w:asciiTheme="majorBidi" w:hAnsiTheme="majorBidi" w:cstheme="majorBidi"/>
          <w:color w:val="FF0000"/>
        </w:rPr>
        <w:t xml:space="preserve">The range [0.2 0.6] was chosen because the LRV of most </w:t>
      </w:r>
      <w:r w:rsidR="000C6BE8" w:rsidRPr="009F7F85">
        <w:rPr>
          <w:rFonts w:asciiTheme="majorBidi" w:hAnsiTheme="majorBidi" w:cstheme="majorBidi"/>
          <w:color w:val="FF0000"/>
        </w:rPr>
        <w:t xml:space="preserve">(&gt;90%) </w:t>
      </w:r>
      <w:r w:rsidRPr="009F7F85">
        <w:rPr>
          <w:rFonts w:asciiTheme="majorBidi" w:hAnsiTheme="majorBidi" w:cstheme="majorBidi"/>
          <w:color w:val="FF0000"/>
        </w:rPr>
        <w:t xml:space="preserve">of the </w:t>
      </w:r>
      <w:r w:rsidR="000C6BE8" w:rsidRPr="009F7F85">
        <w:rPr>
          <w:rFonts w:asciiTheme="majorBidi" w:hAnsiTheme="majorBidi" w:cstheme="majorBidi"/>
          <w:color w:val="FF0000"/>
        </w:rPr>
        <w:t xml:space="preserve">generated surface spectra </w:t>
      </w:r>
      <w:r w:rsidRPr="009F7F85">
        <w:rPr>
          <w:rFonts w:asciiTheme="majorBidi" w:hAnsiTheme="majorBidi" w:cstheme="majorBidi"/>
          <w:color w:val="FF0000"/>
        </w:rPr>
        <w:t>fell within this range.</w:t>
      </w:r>
      <w:r w:rsidR="00081F56" w:rsidRPr="009F7F85">
        <w:rPr>
          <w:rFonts w:asciiTheme="majorBidi" w:hAnsiTheme="majorBidi" w:cstheme="majorBidi"/>
          <w:color w:val="FF0000"/>
        </w:rPr>
        <w:t xml:space="preserve"> We have now mentioned this in the text (Line </w:t>
      </w:r>
      <w:r w:rsidR="002165DD" w:rsidRPr="009F7F85">
        <w:rPr>
          <w:rFonts w:asciiTheme="majorBidi" w:hAnsiTheme="majorBidi" w:cstheme="majorBidi"/>
          <w:color w:val="FF0000"/>
          <w:highlight w:val="yellow"/>
        </w:rPr>
        <w:t>100</w:t>
      </w:r>
      <w:r w:rsidR="00081F56" w:rsidRPr="009F7F85">
        <w:rPr>
          <w:rFonts w:asciiTheme="majorBidi" w:hAnsiTheme="majorBidi" w:cstheme="majorBidi"/>
          <w:color w:val="FF0000"/>
        </w:rPr>
        <w:t>):</w:t>
      </w:r>
      <w:r w:rsidR="000C6BE8" w:rsidRPr="009F7F85">
        <w:rPr>
          <w:rFonts w:asciiTheme="majorBidi" w:hAnsiTheme="majorBidi" w:cstheme="majorBidi"/>
          <w:color w:val="FF0000"/>
        </w:rPr>
        <w:t xml:space="preserve"> </w:t>
      </w:r>
    </w:p>
    <w:p w14:paraId="55CA1D8F" w14:textId="70BE7D7D" w:rsidR="00081F56" w:rsidRPr="009F7F85" w:rsidRDefault="001268CD" w:rsidP="00770A68">
      <w:pPr>
        <w:pStyle w:val="Quote"/>
        <w:rPr>
          <w:rFonts w:asciiTheme="majorBidi" w:hAnsiTheme="majorBidi" w:cstheme="majorBidi"/>
          <w:color w:val="00B050"/>
        </w:rPr>
      </w:pPr>
      <w:r w:rsidRPr="009F7F85">
        <w:rPr>
          <w:rFonts w:asciiTheme="majorBidi" w:hAnsiTheme="majorBidi" w:cstheme="majorBidi"/>
          <w:color w:val="00B050"/>
        </w:rPr>
        <w:t>More than 90</w:t>
      </w:r>
      <w:commentRangeStart w:id="6"/>
      <w:r w:rsidRPr="009F7F85">
        <w:rPr>
          <w:rFonts w:asciiTheme="majorBidi" w:hAnsiTheme="majorBidi" w:cstheme="majorBidi"/>
          <w:color w:val="00B050"/>
        </w:rPr>
        <w:t>\</w:t>
      </w:r>
      <w:commentRangeEnd w:id="6"/>
      <w:r w:rsidR="001F07E0" w:rsidRPr="009F7F85">
        <w:rPr>
          <w:rStyle w:val="CommentReference"/>
          <w:rFonts w:asciiTheme="majorBidi" w:eastAsiaTheme="minorHAnsi" w:hAnsiTheme="majorBidi" w:cstheme="majorBidi"/>
          <w:iCs w:val="0"/>
          <w:color w:val="auto"/>
          <w:sz w:val="24"/>
          <w:szCs w:val="24"/>
          <w:lang w:bidi="ar-SA"/>
        </w:rPr>
        <w:commentReference w:id="6"/>
      </w:r>
      <w:r w:rsidRPr="009F7F85">
        <w:rPr>
          <w:rFonts w:asciiTheme="majorBidi" w:hAnsiTheme="majorBidi" w:cstheme="majorBidi"/>
          <w:color w:val="00B050"/>
        </w:rPr>
        <w:t>% of the surface reflectance spectra (generated as described below) fell within this range.</w:t>
      </w:r>
    </w:p>
    <w:p w14:paraId="289E2A9F" w14:textId="0D461CC3" w:rsidR="00844BF5" w:rsidRPr="009F7F85" w:rsidRDefault="000C6BE8" w:rsidP="00653297">
      <w:pPr>
        <w:jc w:val="both"/>
        <w:rPr>
          <w:rFonts w:asciiTheme="majorBidi" w:hAnsiTheme="majorBidi" w:cstheme="majorBidi"/>
          <w:color w:val="FF0000"/>
        </w:rPr>
      </w:pPr>
      <w:r w:rsidRPr="009F7F85">
        <w:rPr>
          <w:rFonts w:asciiTheme="majorBidi" w:hAnsiTheme="majorBidi" w:cstheme="majorBidi"/>
          <w:color w:val="FF0000"/>
        </w:rPr>
        <w:t>The meaning of LRV 0 and 1 is now provided in the text</w:t>
      </w:r>
      <w:r w:rsidR="00C7178E" w:rsidRPr="009F7F85">
        <w:rPr>
          <w:rFonts w:asciiTheme="majorBidi" w:hAnsiTheme="majorBidi" w:cstheme="majorBidi"/>
          <w:color w:val="FF0000"/>
        </w:rPr>
        <w:t xml:space="preserve"> (Line </w:t>
      </w:r>
      <w:r w:rsidR="00C7178E" w:rsidRPr="009F7F85">
        <w:rPr>
          <w:rFonts w:asciiTheme="majorBidi" w:hAnsiTheme="majorBidi" w:cstheme="majorBidi"/>
          <w:color w:val="FF0000"/>
          <w:highlight w:val="yellow"/>
        </w:rPr>
        <w:t>61</w:t>
      </w:r>
      <w:r w:rsidR="00C7178E" w:rsidRPr="009F7F85">
        <w:rPr>
          <w:rFonts w:asciiTheme="majorBidi" w:hAnsiTheme="majorBidi" w:cstheme="majorBidi"/>
          <w:color w:val="FF0000"/>
        </w:rPr>
        <w:t>)</w:t>
      </w:r>
      <w:r w:rsidRPr="009F7F85">
        <w:rPr>
          <w:rFonts w:asciiTheme="majorBidi" w:hAnsiTheme="majorBidi" w:cstheme="majorBidi"/>
          <w:color w:val="FF0000"/>
        </w:rPr>
        <w:t>:</w:t>
      </w:r>
    </w:p>
    <w:p w14:paraId="23CCA7EB" w14:textId="0FAC4B50" w:rsidR="00502048" w:rsidRPr="009F7F85" w:rsidRDefault="00770A68" w:rsidP="00770A68">
      <w:pPr>
        <w:pStyle w:val="Quote"/>
        <w:rPr>
          <w:rFonts w:asciiTheme="majorBidi" w:hAnsiTheme="majorBidi" w:cstheme="majorBidi"/>
          <w:color w:val="00B050"/>
        </w:rPr>
      </w:pPr>
      <w:r w:rsidRPr="009F7F85">
        <w:rPr>
          <w:rFonts w:asciiTheme="majorBidi" w:hAnsiTheme="majorBidi" w:cstheme="majorBidi"/>
          <w:color w:val="00B050"/>
        </w:rPr>
        <w:t>An LRV of 0</w:t>
      </w:r>
      <w:r w:rsidR="00C7178E" w:rsidRPr="009F7F85">
        <w:rPr>
          <w:rFonts w:asciiTheme="majorBidi" w:hAnsiTheme="majorBidi" w:cstheme="majorBidi"/>
          <w:color w:val="00B050"/>
        </w:rPr>
        <w:t xml:space="preserve"> means that none of the light from the reference illuminant is reflected</w:t>
      </w:r>
      <w:r w:rsidRPr="009F7F85">
        <w:rPr>
          <w:rFonts w:asciiTheme="majorBidi" w:hAnsiTheme="majorBidi" w:cstheme="majorBidi"/>
          <w:color w:val="00B050"/>
        </w:rPr>
        <w:t xml:space="preserve"> from the surface. An LRV of 1</w:t>
      </w:r>
      <w:r w:rsidR="00C7178E" w:rsidRPr="009F7F85">
        <w:rPr>
          <w:rFonts w:asciiTheme="majorBidi" w:hAnsiTheme="majorBidi" w:cstheme="majorBidi"/>
          <w:color w:val="00B050"/>
        </w:rPr>
        <w:t xml:space="preserve"> means </w:t>
      </w:r>
      <w:r w:rsidRPr="009F7F85">
        <w:rPr>
          <w:rFonts w:asciiTheme="majorBidi" w:hAnsiTheme="majorBidi" w:cstheme="majorBidi"/>
          <w:color w:val="00B050"/>
        </w:rPr>
        <w:t>that the luminance of the surface reflectance under the reference illuminant is the same as the luminance of a perfect reflector under that same illuminant.</w:t>
      </w:r>
    </w:p>
    <w:p w14:paraId="65255D58" w14:textId="68E11745" w:rsidR="00D9741C" w:rsidRPr="009F7F85" w:rsidRDefault="00A737F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(p.5, last para) "The Library base scene contains 2 area lights. We inserted one additional spherical light source into the scene. The position and size of the inserted object, the inserted light source, and the viewpoint on the scene were held fixed across all scenes. "</w:t>
      </w:r>
    </w:p>
    <w:p w14:paraId="657AE5D6" w14:textId="77777777" w:rsidR="00D9741C" w:rsidRPr="009F7F85" w:rsidRDefault="00D9741C" w:rsidP="00653297">
      <w:pPr>
        <w:jc w:val="both"/>
        <w:rPr>
          <w:rFonts w:asciiTheme="majorBidi" w:hAnsiTheme="majorBidi" w:cstheme="majorBidi"/>
        </w:rPr>
      </w:pPr>
    </w:p>
    <w:p w14:paraId="36D04006"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What was the rationale to use the two area lights?</w:t>
      </w:r>
    </w:p>
    <w:p w14:paraId="29698040" w14:textId="77777777" w:rsidR="00665640" w:rsidRPr="009F7F85" w:rsidRDefault="00665640" w:rsidP="00653297">
      <w:pPr>
        <w:jc w:val="both"/>
        <w:rPr>
          <w:rFonts w:asciiTheme="majorBidi" w:hAnsiTheme="majorBidi" w:cstheme="majorBidi"/>
          <w:color w:val="FF0000"/>
        </w:rPr>
      </w:pPr>
    </w:p>
    <w:p w14:paraId="4313C7BF" w14:textId="2E83AED5" w:rsidR="006F187C" w:rsidRPr="009F7F85" w:rsidRDefault="00665640" w:rsidP="00653297">
      <w:pPr>
        <w:jc w:val="both"/>
        <w:rPr>
          <w:rFonts w:asciiTheme="majorBidi" w:hAnsiTheme="majorBidi" w:cstheme="majorBidi"/>
          <w:color w:val="FF0000"/>
        </w:rPr>
      </w:pPr>
      <w:r w:rsidRPr="009F7F85">
        <w:rPr>
          <w:rFonts w:asciiTheme="majorBidi" w:hAnsiTheme="majorBidi" w:cstheme="majorBidi"/>
          <w:color w:val="FF0000"/>
        </w:rPr>
        <w:t>In many natural scenes, light comes from more than one location.</w:t>
      </w:r>
    </w:p>
    <w:p w14:paraId="212F0153" w14:textId="77777777" w:rsidR="00AB2C0D" w:rsidRPr="009F7F85" w:rsidRDefault="00AB2C0D" w:rsidP="00653297">
      <w:pPr>
        <w:jc w:val="both"/>
        <w:rPr>
          <w:rFonts w:asciiTheme="majorBidi" w:hAnsiTheme="majorBidi" w:cstheme="majorBidi"/>
        </w:rPr>
      </w:pPr>
    </w:p>
    <w:p w14:paraId="6E34F4A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How these multiple lights were manipulated in the Conditions 2 and 3?</w:t>
      </w:r>
    </w:p>
    <w:p w14:paraId="235294A3" w14:textId="77777777" w:rsidR="00AB2C0D" w:rsidRPr="009F7F85" w:rsidRDefault="00AB2C0D" w:rsidP="006F187C">
      <w:pPr>
        <w:jc w:val="both"/>
        <w:rPr>
          <w:rFonts w:asciiTheme="majorBidi" w:hAnsiTheme="majorBidi" w:cstheme="majorBidi"/>
          <w:color w:val="FF0000"/>
        </w:rPr>
      </w:pPr>
    </w:p>
    <w:p w14:paraId="12A06D68" w14:textId="7350907E" w:rsidR="006F187C" w:rsidRPr="009F7F85" w:rsidRDefault="006F187C" w:rsidP="006F187C">
      <w:pPr>
        <w:jc w:val="both"/>
        <w:rPr>
          <w:rFonts w:asciiTheme="majorBidi" w:hAnsiTheme="majorBidi" w:cstheme="majorBidi"/>
        </w:rPr>
      </w:pPr>
      <w:r w:rsidRPr="009F7F85">
        <w:rPr>
          <w:rFonts w:asciiTheme="majorBidi" w:hAnsiTheme="majorBidi" w:cstheme="majorBidi"/>
          <w:color w:val="FF0000"/>
        </w:rPr>
        <w:t xml:space="preserve">We have added the following to explain the manipulation of the light spectra for Condition 2 and 3 (Line </w:t>
      </w:r>
      <w:r w:rsidRPr="009F7F85">
        <w:rPr>
          <w:rFonts w:asciiTheme="majorBidi" w:hAnsiTheme="majorBidi" w:cstheme="majorBidi"/>
          <w:color w:val="FF0000"/>
          <w:highlight w:val="yellow"/>
        </w:rPr>
        <w:t>103</w:t>
      </w:r>
      <w:r w:rsidRPr="009F7F85">
        <w:rPr>
          <w:rFonts w:asciiTheme="majorBidi" w:hAnsiTheme="majorBidi" w:cstheme="majorBidi"/>
          <w:color w:val="FF0000"/>
        </w:rPr>
        <w:t>).</w:t>
      </w:r>
    </w:p>
    <w:p w14:paraId="0099A526" w14:textId="52C348DF" w:rsidR="00D9741C" w:rsidRPr="009F7F85" w:rsidRDefault="006F187C" w:rsidP="00AB2C0D">
      <w:pPr>
        <w:pStyle w:val="Quote"/>
        <w:rPr>
          <w:rFonts w:asciiTheme="majorBidi" w:hAnsiTheme="majorBidi" w:cstheme="majorBidi"/>
          <w:color w:val="00B050"/>
        </w:rPr>
      </w:pPr>
      <w:r w:rsidRPr="009F7F85">
        <w:rPr>
          <w:rFonts w:asciiTheme="majorBidi" w:hAnsiTheme="majorBidi" w:cstheme="majorBidi"/>
          <w:color w:val="00B050"/>
        </w:rPr>
        <w:t xml:space="preserve">In </w:t>
      </w:r>
      <w:r w:rsidR="00AB2C0D" w:rsidRPr="009F7F85">
        <w:rPr>
          <w:rFonts w:asciiTheme="majorBidi" w:hAnsiTheme="majorBidi" w:cstheme="majorBidi"/>
          <w:color w:val="00B050"/>
        </w:rPr>
        <w:t>C</w:t>
      </w:r>
      <w:r w:rsidRPr="009F7F85">
        <w:rPr>
          <w:rFonts w:asciiTheme="majorBidi" w:hAnsiTheme="majorBidi" w:cstheme="majorBidi"/>
          <w:color w:val="00B050"/>
        </w:rPr>
        <w:t>ondition</w:t>
      </w:r>
      <w:r w:rsidR="00AB2C0D" w:rsidRPr="009F7F85">
        <w:rPr>
          <w:rFonts w:asciiTheme="majorBidi" w:hAnsiTheme="majorBidi" w:cstheme="majorBidi"/>
          <w:color w:val="00B050"/>
        </w:rPr>
        <w:t>s</w:t>
      </w:r>
      <w:r w:rsidRPr="009F7F85">
        <w:rPr>
          <w:rFonts w:asciiTheme="majorBidi" w:hAnsiTheme="majorBidi" w:cstheme="majorBidi"/>
          <w:color w:val="00B050"/>
        </w:rPr>
        <w:t xml:space="preserve"> 2 and 3, the overall intensit</w:t>
      </w:r>
      <w:r w:rsidR="001F07E0" w:rsidRPr="009F7F85">
        <w:rPr>
          <w:rFonts w:asciiTheme="majorBidi" w:hAnsiTheme="majorBidi" w:cstheme="majorBidi"/>
          <w:color w:val="00B050"/>
        </w:rPr>
        <w:t>ies</w:t>
      </w:r>
      <w:r w:rsidRPr="009F7F85">
        <w:rPr>
          <w:rFonts w:asciiTheme="majorBidi" w:hAnsiTheme="majorBidi" w:cstheme="majorBidi"/>
          <w:color w:val="00B050"/>
        </w:rPr>
        <w:t xml:space="preserve"> of the three light source illumination spectra were equal, while their relative shape varied.</w:t>
      </w:r>
      <w:r w:rsidR="004071BF" w:rsidRPr="009F7F85">
        <w:rPr>
          <w:rFonts w:asciiTheme="majorBidi" w:hAnsiTheme="majorBidi" w:cstheme="majorBidi"/>
          <w:color w:val="00B050"/>
        </w:rPr>
        <w:t xml:space="preserve"> </w:t>
      </w:r>
      <w:r w:rsidRPr="009F7F85">
        <w:rPr>
          <w:rFonts w:asciiTheme="majorBidi" w:hAnsiTheme="majorBidi" w:cstheme="majorBidi"/>
          <w:color w:val="00B050"/>
        </w:rPr>
        <w:t>The overall intensity varied from scene to scene.</w:t>
      </w:r>
    </w:p>
    <w:p w14:paraId="54C854F9" w14:textId="459188FC" w:rsidR="00D9741C" w:rsidRPr="009F7F85" w:rsidRDefault="00E94261"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(p.4, para 1) "The package builds..."</w:t>
      </w:r>
    </w:p>
    <w:p w14:paraId="2470C86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It would be useful for readers if authors could inform the system requirements and any practical restriction you may be aware of.</w:t>
      </w:r>
    </w:p>
    <w:p w14:paraId="15C52E2D" w14:textId="77777777" w:rsidR="00D9741C" w:rsidRPr="009F7F85" w:rsidRDefault="00D9741C" w:rsidP="00653297">
      <w:pPr>
        <w:jc w:val="both"/>
        <w:rPr>
          <w:rFonts w:asciiTheme="majorBidi" w:hAnsiTheme="majorBidi" w:cstheme="majorBidi"/>
        </w:rPr>
      </w:pPr>
    </w:p>
    <w:p w14:paraId="53DFBCBC" w14:textId="1C30E8CC" w:rsidR="00D6025E" w:rsidRPr="009F7F85" w:rsidRDefault="00D245A9" w:rsidP="00D6025E">
      <w:pPr>
        <w:jc w:val="both"/>
        <w:rPr>
          <w:rFonts w:asciiTheme="majorBidi" w:hAnsiTheme="majorBidi" w:cstheme="majorBidi"/>
          <w:color w:val="00B0F0"/>
        </w:rPr>
      </w:pPr>
      <w:r w:rsidRPr="009F7F85">
        <w:rPr>
          <w:rFonts w:asciiTheme="majorBidi" w:hAnsiTheme="majorBidi" w:cstheme="majorBidi"/>
          <w:color w:val="00B0F0"/>
        </w:rPr>
        <w:t>The github repositor</w:t>
      </w:r>
      <w:r w:rsidR="00A737F1" w:rsidRPr="009F7F85">
        <w:rPr>
          <w:rFonts w:asciiTheme="majorBidi" w:hAnsiTheme="majorBidi" w:cstheme="majorBidi"/>
          <w:color w:val="00B0F0"/>
        </w:rPr>
        <w:t>ies for the code</w:t>
      </w:r>
      <w:r w:rsidRPr="009F7F85">
        <w:rPr>
          <w:rFonts w:asciiTheme="majorBidi" w:hAnsiTheme="majorBidi" w:cstheme="majorBidi"/>
          <w:color w:val="00B0F0"/>
        </w:rPr>
        <w:t xml:space="preserve"> </w:t>
      </w:r>
      <w:r w:rsidR="00A737F1" w:rsidRPr="009F7F85">
        <w:rPr>
          <w:rFonts w:asciiTheme="majorBidi" w:hAnsiTheme="majorBidi" w:cstheme="majorBidi"/>
          <w:color w:val="00B0F0"/>
        </w:rPr>
        <w:t>(links provided in the paper) provide these details. We think it is most useful to keep this sort of information with the code, rather than laying it out in the paper itself</w:t>
      </w:r>
      <w:r w:rsidRPr="009F7F85">
        <w:rPr>
          <w:rFonts w:asciiTheme="majorBidi" w:hAnsiTheme="majorBidi" w:cstheme="majorBidi"/>
          <w:color w:val="00B0F0"/>
        </w:rPr>
        <w:t>.</w:t>
      </w:r>
    </w:p>
    <w:p w14:paraId="7A1AB5C0" w14:textId="77777777" w:rsidR="00D6025E" w:rsidRPr="009F7F85" w:rsidRDefault="00D6025E" w:rsidP="00653297">
      <w:pPr>
        <w:jc w:val="both"/>
        <w:rPr>
          <w:rFonts w:asciiTheme="majorBidi" w:hAnsiTheme="majorBidi" w:cstheme="majorBidi"/>
        </w:rPr>
      </w:pPr>
    </w:p>
    <w:p w14:paraId="48893982" w14:textId="77777777" w:rsidR="00D9741C" w:rsidRPr="009F7F85" w:rsidRDefault="009F4BD4"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[Baseline methods]</w:t>
      </w:r>
    </w:p>
    <w:p w14:paraId="536FFCC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Why was the 3 x 3 pixels region used? Was it center of the 51 x 51 pixels?</w:t>
      </w:r>
    </w:p>
    <w:p w14:paraId="7B410E73" w14:textId="77777777" w:rsidR="00E94261" w:rsidRPr="00DE0002" w:rsidRDefault="00E94261" w:rsidP="00653297">
      <w:pPr>
        <w:jc w:val="both"/>
        <w:rPr>
          <w:rFonts w:asciiTheme="majorBidi" w:hAnsiTheme="majorBidi" w:cstheme="majorBidi"/>
          <w:color w:val="FF0000"/>
        </w:rPr>
      </w:pPr>
    </w:p>
    <w:p w14:paraId="09D448FE" w14:textId="3C545ED4" w:rsidR="00E94261" w:rsidRPr="00DE0002" w:rsidRDefault="00E94261" w:rsidP="00653297">
      <w:pPr>
        <w:jc w:val="both"/>
        <w:rPr>
          <w:rFonts w:asciiTheme="majorBidi" w:hAnsiTheme="majorBidi" w:cstheme="majorBidi"/>
          <w:color w:val="FF0000"/>
        </w:rPr>
      </w:pPr>
      <w:r w:rsidRPr="00DE0002">
        <w:rPr>
          <w:rFonts w:asciiTheme="majorBidi" w:hAnsiTheme="majorBidi" w:cstheme="majorBidi"/>
          <w:color w:val="FF0000"/>
        </w:rPr>
        <w:t xml:space="preserve">We wanted a region that was within the target object, and indeed </w:t>
      </w:r>
      <w:r w:rsidR="00A737F1" w:rsidRPr="00DE0002">
        <w:rPr>
          <w:rFonts w:asciiTheme="majorBidi" w:hAnsiTheme="majorBidi" w:cstheme="majorBidi"/>
          <w:color w:val="FF0000"/>
        </w:rPr>
        <w:t>the region</w:t>
      </w:r>
      <w:r w:rsidRPr="00DE0002">
        <w:rPr>
          <w:rFonts w:asciiTheme="majorBidi" w:hAnsiTheme="majorBidi" w:cstheme="majorBidi"/>
          <w:color w:val="FF0000"/>
        </w:rPr>
        <w:t xml:space="preserve"> was at the center of the 51 x 51 pixel image.  The choice of 3 x 3 was somewhat arbitrary.</w:t>
      </w:r>
    </w:p>
    <w:p w14:paraId="2E5576F1" w14:textId="77777777" w:rsidR="00E94261" w:rsidRPr="009F7F85" w:rsidRDefault="00E94261" w:rsidP="00653297">
      <w:pPr>
        <w:jc w:val="both"/>
        <w:rPr>
          <w:rFonts w:asciiTheme="majorBidi" w:hAnsiTheme="majorBidi" w:cstheme="majorBidi"/>
        </w:rPr>
      </w:pPr>
    </w:p>
    <w:p w14:paraId="0A4236B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L:M:S ratio was 6:3:1. Does this mean that it was possible that no S-cone was included depending on the area?</w:t>
      </w:r>
    </w:p>
    <w:p w14:paraId="293ACA93" w14:textId="77777777" w:rsidR="00D9741C" w:rsidRPr="009F7F85" w:rsidRDefault="00D9741C" w:rsidP="00653297">
      <w:pPr>
        <w:jc w:val="both"/>
        <w:rPr>
          <w:rFonts w:asciiTheme="majorBidi" w:hAnsiTheme="majorBidi" w:cstheme="majorBidi"/>
        </w:rPr>
      </w:pPr>
    </w:p>
    <w:p w14:paraId="52F4DFEE" w14:textId="6FBCF5EF" w:rsidR="00E2068A" w:rsidRPr="009F7F85" w:rsidRDefault="00E2068A" w:rsidP="00653297">
      <w:pPr>
        <w:jc w:val="both"/>
        <w:rPr>
          <w:rFonts w:asciiTheme="majorBidi" w:hAnsiTheme="majorBidi" w:cstheme="majorBidi"/>
          <w:color w:val="FF0000"/>
        </w:rPr>
      </w:pPr>
      <w:r w:rsidRPr="009F7F85">
        <w:rPr>
          <w:rFonts w:asciiTheme="majorBidi" w:hAnsiTheme="majorBidi" w:cstheme="majorBidi"/>
          <w:color w:val="FF0000"/>
        </w:rPr>
        <w:t xml:space="preserve">There were </w:t>
      </w:r>
      <w:r w:rsidRPr="009F7F85">
        <w:rPr>
          <w:rFonts w:asciiTheme="majorBidi" w:hAnsiTheme="majorBidi" w:cstheme="majorBidi"/>
          <w:color w:val="FF0000"/>
          <w:highlight w:val="yellow"/>
        </w:rPr>
        <w:t>ZZ</w:t>
      </w:r>
      <w:r w:rsidRPr="009F7F85">
        <w:rPr>
          <w:rFonts w:asciiTheme="majorBidi" w:hAnsiTheme="majorBidi" w:cstheme="majorBidi"/>
          <w:color w:val="FF0000"/>
        </w:rPr>
        <w:t xml:space="preserve"> S cones in the mosaic. We are now explicit about the number of cones of each type (Line </w:t>
      </w:r>
      <w:r w:rsidRPr="009F7F85">
        <w:rPr>
          <w:rFonts w:asciiTheme="majorBidi" w:hAnsiTheme="majorBidi" w:cstheme="majorBidi"/>
          <w:color w:val="FF0000"/>
          <w:highlight w:val="yellow"/>
        </w:rPr>
        <w:t>XX</w:t>
      </w:r>
      <w:r w:rsidRPr="009F7F85">
        <w:rPr>
          <w:rFonts w:asciiTheme="majorBidi" w:hAnsiTheme="majorBidi" w:cstheme="majorBidi"/>
          <w:color w:val="FF0000"/>
        </w:rPr>
        <w:t>):</w:t>
      </w:r>
    </w:p>
    <w:p w14:paraId="710CA154" w14:textId="5BB8FB5D" w:rsidR="00E2068A" w:rsidRPr="009F7F85" w:rsidRDefault="00E2068A" w:rsidP="00E2068A">
      <w:pPr>
        <w:pStyle w:val="Quote"/>
        <w:rPr>
          <w:rFonts w:asciiTheme="majorBidi" w:hAnsiTheme="majorBidi" w:cstheme="majorBidi"/>
          <w:color w:val="FF0000"/>
        </w:rPr>
      </w:pPr>
      <w:r w:rsidRPr="009F7F85">
        <w:rPr>
          <w:rFonts w:asciiTheme="majorBidi" w:hAnsiTheme="majorBidi" w:cstheme="majorBidi"/>
          <w:color w:val="FF0000"/>
        </w:rPr>
        <w:t>The cone mosaic contained L:M:S cones in the ratio 0.6:0.3:0.1 (</w:t>
      </w:r>
      <w:r w:rsidRPr="009F7F85">
        <w:rPr>
          <w:rFonts w:asciiTheme="majorBidi" w:hAnsiTheme="majorBidi" w:cstheme="majorBidi"/>
          <w:color w:val="FF0000"/>
          <w:highlight w:val="yellow"/>
        </w:rPr>
        <w:t>XX</w:t>
      </w:r>
      <w:r w:rsidRPr="009F7F85">
        <w:rPr>
          <w:rFonts w:asciiTheme="majorBidi" w:hAnsiTheme="majorBidi" w:cstheme="majorBidi"/>
          <w:color w:val="FF0000"/>
        </w:rPr>
        <w:t xml:space="preserve"> L cones, </w:t>
      </w:r>
      <w:r w:rsidRPr="009F7F85">
        <w:rPr>
          <w:rFonts w:asciiTheme="majorBidi" w:hAnsiTheme="majorBidi" w:cstheme="majorBidi"/>
          <w:color w:val="FF0000"/>
          <w:highlight w:val="yellow"/>
        </w:rPr>
        <w:t>YY</w:t>
      </w:r>
      <w:r w:rsidRPr="009F7F85">
        <w:rPr>
          <w:rFonts w:asciiTheme="majorBidi" w:hAnsiTheme="majorBidi" w:cstheme="majorBidi"/>
          <w:color w:val="FF0000"/>
        </w:rPr>
        <w:t xml:space="preserve"> M cones, </w:t>
      </w:r>
      <w:r w:rsidRPr="009F7F85">
        <w:rPr>
          <w:rFonts w:asciiTheme="majorBidi" w:hAnsiTheme="majorBidi" w:cstheme="majorBidi"/>
          <w:color w:val="FF0000"/>
          <w:highlight w:val="yellow"/>
        </w:rPr>
        <w:t>ZZ</w:t>
      </w:r>
      <w:r w:rsidRPr="009F7F85">
        <w:rPr>
          <w:rFonts w:asciiTheme="majorBidi" w:hAnsiTheme="majorBidi" w:cstheme="majorBidi"/>
          <w:color w:val="FF0000"/>
        </w:rPr>
        <w:t xml:space="preserve"> S cones) …</w:t>
      </w:r>
    </w:p>
    <w:p w14:paraId="4F7A420B" w14:textId="173F874E" w:rsidR="00DD7E63" w:rsidRPr="009F7F85" w:rsidRDefault="00DD7E63" w:rsidP="00653297">
      <w:pPr>
        <w:jc w:val="both"/>
        <w:rPr>
          <w:rFonts w:asciiTheme="majorBidi" w:hAnsiTheme="majorBidi" w:cstheme="majorBidi"/>
        </w:rPr>
      </w:pPr>
      <w:r w:rsidRPr="009F7F85">
        <w:rPr>
          <w:rFonts w:asciiTheme="majorBidi" w:hAnsiTheme="majorBidi" w:cstheme="majorBidi"/>
          <w:color w:val="FF0000"/>
        </w:rPr>
        <w:t xml:space="preserve">We </w:t>
      </w:r>
      <w:r w:rsidR="0049270F" w:rsidRPr="009F7F85">
        <w:rPr>
          <w:rFonts w:asciiTheme="majorBidi" w:hAnsiTheme="majorBidi" w:cstheme="majorBidi"/>
          <w:color w:val="FF0000"/>
        </w:rPr>
        <w:t xml:space="preserve">used a </w:t>
      </w:r>
      <w:r w:rsidRPr="009F7F85">
        <w:rPr>
          <w:rFonts w:asciiTheme="majorBidi" w:hAnsiTheme="majorBidi" w:cstheme="majorBidi"/>
          <w:color w:val="FF0000"/>
        </w:rPr>
        <w:t>demosaiced</w:t>
      </w:r>
      <w:r w:rsidR="0049270F" w:rsidRPr="009F7F85">
        <w:rPr>
          <w:rFonts w:asciiTheme="majorBidi" w:hAnsiTheme="majorBidi" w:cstheme="majorBidi"/>
          <w:color w:val="FF0000"/>
        </w:rPr>
        <w:t xml:space="preserve"> version of the cone-responses</w:t>
      </w:r>
      <w:r w:rsidRPr="009F7F85">
        <w:rPr>
          <w:rFonts w:asciiTheme="majorBidi" w:hAnsiTheme="majorBidi" w:cstheme="majorBidi"/>
          <w:color w:val="FF0000"/>
        </w:rPr>
        <w:t>, so</w:t>
      </w:r>
      <w:r w:rsidR="00ED55C5" w:rsidRPr="009F7F85">
        <w:rPr>
          <w:rFonts w:asciiTheme="majorBidi" w:hAnsiTheme="majorBidi" w:cstheme="majorBidi"/>
          <w:color w:val="FF0000"/>
        </w:rPr>
        <w:t xml:space="preserve"> all 3 types </w:t>
      </w:r>
      <w:r w:rsidRPr="009F7F85">
        <w:rPr>
          <w:rFonts w:asciiTheme="majorBidi" w:hAnsiTheme="majorBidi" w:cstheme="majorBidi"/>
          <w:color w:val="FF0000"/>
        </w:rPr>
        <w:t>of cone</w:t>
      </w:r>
      <w:r w:rsidR="0052205B" w:rsidRPr="009F7F85">
        <w:rPr>
          <w:rFonts w:asciiTheme="majorBidi" w:hAnsiTheme="majorBidi" w:cstheme="majorBidi"/>
          <w:color w:val="FF0000"/>
        </w:rPr>
        <w:t>s</w:t>
      </w:r>
      <w:r w:rsidRPr="009F7F85">
        <w:rPr>
          <w:rFonts w:asciiTheme="majorBidi" w:hAnsiTheme="majorBidi" w:cstheme="majorBidi"/>
          <w:color w:val="FF0000"/>
        </w:rPr>
        <w:t xml:space="preserve"> </w:t>
      </w:r>
      <w:r w:rsidR="006E3A4F" w:rsidRPr="009F7F85">
        <w:rPr>
          <w:rFonts w:asciiTheme="majorBidi" w:hAnsiTheme="majorBidi" w:cstheme="majorBidi"/>
          <w:color w:val="FF0000"/>
        </w:rPr>
        <w:t>were</w:t>
      </w:r>
      <w:r w:rsidRPr="009F7F85">
        <w:rPr>
          <w:rFonts w:asciiTheme="majorBidi" w:hAnsiTheme="majorBidi" w:cstheme="majorBidi"/>
          <w:color w:val="FF0000"/>
        </w:rPr>
        <w:t xml:space="preserve"> present</w:t>
      </w:r>
      <w:r w:rsidR="0067752C" w:rsidRPr="009F7F85">
        <w:rPr>
          <w:rFonts w:asciiTheme="majorBidi" w:hAnsiTheme="majorBidi" w:cstheme="majorBidi"/>
          <w:color w:val="FF0000"/>
        </w:rPr>
        <w:t xml:space="preserve"> in the analysis</w:t>
      </w:r>
      <w:r w:rsidRPr="009F7F85">
        <w:rPr>
          <w:rFonts w:asciiTheme="majorBidi" w:hAnsiTheme="majorBidi" w:cstheme="majorBidi"/>
          <w:color w:val="FF0000"/>
        </w:rPr>
        <w:t>.</w:t>
      </w:r>
      <w:r w:rsidR="008571E5" w:rsidRPr="009F7F85">
        <w:rPr>
          <w:rFonts w:asciiTheme="majorBidi" w:hAnsiTheme="majorBidi" w:cstheme="majorBidi"/>
          <w:color w:val="FF0000"/>
        </w:rPr>
        <w:t xml:space="preserve"> This is mentioned in Line </w:t>
      </w:r>
      <w:r w:rsidR="008571E5" w:rsidRPr="009F7F85">
        <w:rPr>
          <w:rFonts w:asciiTheme="majorBidi" w:hAnsiTheme="majorBidi" w:cstheme="majorBidi"/>
          <w:color w:val="FF0000"/>
          <w:highlight w:val="yellow"/>
        </w:rPr>
        <w:t>154</w:t>
      </w:r>
      <w:r w:rsidR="008571E5" w:rsidRPr="009F7F85">
        <w:rPr>
          <w:rFonts w:asciiTheme="majorBidi" w:hAnsiTheme="majorBidi" w:cstheme="majorBidi"/>
          <w:color w:val="FF0000"/>
        </w:rPr>
        <w:t>.</w:t>
      </w:r>
    </w:p>
    <w:p w14:paraId="20447544" w14:textId="77777777" w:rsidR="00DD7E63" w:rsidRPr="009F7F85" w:rsidRDefault="00DD7E63" w:rsidP="00653297">
      <w:pPr>
        <w:jc w:val="both"/>
        <w:rPr>
          <w:rFonts w:asciiTheme="majorBidi" w:hAnsiTheme="majorBidi" w:cstheme="majorBidi"/>
        </w:rPr>
      </w:pPr>
    </w:p>
    <w:p w14:paraId="7D53804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Figure 10 </w:t>
      </w:r>
    </w:p>
    <w:p w14:paraId="076DF8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(b) What is the meaning of the negative values on x-axis?</w:t>
      </w:r>
    </w:p>
    <w:p w14:paraId="0F527282" w14:textId="77777777" w:rsidR="00283B18" w:rsidRPr="009F7F85" w:rsidRDefault="00283B18" w:rsidP="00653297">
      <w:pPr>
        <w:jc w:val="both"/>
        <w:rPr>
          <w:rFonts w:asciiTheme="majorBidi" w:hAnsiTheme="majorBidi" w:cstheme="majorBidi"/>
        </w:rPr>
      </w:pPr>
    </w:p>
    <w:p w14:paraId="2FB1CD27" w14:textId="34585092" w:rsidR="00283B18" w:rsidRPr="009F7F85" w:rsidRDefault="00283B18" w:rsidP="00283B18">
      <w:pPr>
        <w:jc w:val="both"/>
        <w:rPr>
          <w:rFonts w:asciiTheme="majorBidi" w:hAnsiTheme="majorBidi" w:cstheme="majorBidi"/>
          <w:color w:val="FF0000"/>
        </w:rPr>
      </w:pPr>
      <w:commentRangeStart w:id="7"/>
      <w:r w:rsidRPr="009F7F85">
        <w:rPr>
          <w:rFonts w:asciiTheme="majorBidi" w:hAnsiTheme="majorBidi" w:cstheme="majorBidi"/>
          <w:color w:val="FF0000"/>
        </w:rPr>
        <w:t>This is the RF response compared to a baseline</w:t>
      </w:r>
      <w:commentRangeEnd w:id="7"/>
      <w:r w:rsidRPr="009F7F85">
        <w:rPr>
          <w:rStyle w:val="CommentReference"/>
          <w:rFonts w:asciiTheme="majorBidi" w:hAnsiTheme="majorBidi" w:cstheme="majorBidi"/>
          <w:sz w:val="24"/>
          <w:szCs w:val="24"/>
        </w:rPr>
        <w:commentReference w:id="7"/>
      </w:r>
    </w:p>
    <w:p w14:paraId="68FF92DB" w14:textId="77777777" w:rsidR="00283B18" w:rsidRPr="009F7F85" w:rsidRDefault="00283B18" w:rsidP="00653297">
      <w:pPr>
        <w:jc w:val="both"/>
        <w:rPr>
          <w:rFonts w:asciiTheme="majorBidi" w:hAnsiTheme="majorBidi" w:cstheme="majorBidi"/>
        </w:rPr>
      </w:pPr>
    </w:p>
    <w:p w14:paraId="20E5B06A" w14:textId="28D11DCA" w:rsidR="00D9741C" w:rsidRPr="009F7F85" w:rsidRDefault="00EB662D" w:rsidP="00653297">
      <w:pPr>
        <w:jc w:val="both"/>
        <w:rPr>
          <w:rFonts w:asciiTheme="majorBidi" w:hAnsiTheme="majorBidi" w:cstheme="majorBidi"/>
        </w:rPr>
      </w:pPr>
      <w:r w:rsidRPr="009F7F85">
        <w:rPr>
          <w:rFonts w:asciiTheme="majorBidi" w:hAnsiTheme="majorBidi" w:cstheme="majorBidi"/>
        </w:rPr>
        <w:t xml:space="preserve"> </w:t>
      </w:r>
      <w:r w:rsidR="00D9741C" w:rsidRPr="009F7F85">
        <w:rPr>
          <w:rFonts w:asciiTheme="majorBidi" w:hAnsiTheme="majorBidi" w:cstheme="majorBidi"/>
        </w:rPr>
        <w:t>(c) What was the</w:t>
      </w:r>
      <w:r w:rsidR="006F513A" w:rsidRPr="009F7F85">
        <w:rPr>
          <w:rFonts w:asciiTheme="majorBidi" w:hAnsiTheme="majorBidi" w:cstheme="majorBidi"/>
        </w:rPr>
        <w:t xml:space="preserve"> spatial dimension of the RF?</w:t>
      </w:r>
    </w:p>
    <w:p w14:paraId="476ABF07" w14:textId="60B4D691" w:rsidR="006F513A" w:rsidRPr="009F7F85" w:rsidRDefault="006F513A" w:rsidP="00653297">
      <w:pPr>
        <w:jc w:val="both"/>
        <w:rPr>
          <w:rFonts w:asciiTheme="majorBidi" w:hAnsiTheme="majorBidi" w:cstheme="majorBidi"/>
        </w:rPr>
      </w:pPr>
    </w:p>
    <w:p w14:paraId="14986699" w14:textId="0A430E8B" w:rsidR="006F513A" w:rsidRPr="009F7F85" w:rsidRDefault="006F513A" w:rsidP="00653297">
      <w:pPr>
        <w:jc w:val="both"/>
        <w:rPr>
          <w:rFonts w:asciiTheme="majorBidi" w:hAnsiTheme="majorBidi" w:cstheme="majorBidi"/>
          <w:color w:val="FF0000"/>
        </w:rPr>
      </w:pPr>
      <w:r w:rsidRPr="009F7F85">
        <w:rPr>
          <w:rFonts w:asciiTheme="majorBidi" w:hAnsiTheme="majorBidi" w:cstheme="majorBidi"/>
          <w:color w:val="FF0000"/>
        </w:rPr>
        <w:t>The RFs are specified over the same 1 x 1 degree patch as the stimuli.</w:t>
      </w:r>
      <w:r w:rsidR="000A064E" w:rsidRPr="009F7F85">
        <w:rPr>
          <w:rFonts w:asciiTheme="majorBidi" w:hAnsiTheme="majorBidi" w:cstheme="majorBidi"/>
          <w:color w:val="FF0000"/>
        </w:rPr>
        <w:t xml:space="preserve"> </w:t>
      </w:r>
      <w:r w:rsidR="000A064E" w:rsidRPr="009F7F85">
        <w:rPr>
          <w:rFonts w:asciiTheme="majorBidi" w:hAnsiTheme="majorBidi" w:cstheme="majorBidi"/>
          <w:color w:val="FF0000"/>
          <w:highlight w:val="yellow"/>
        </w:rPr>
        <w:t>This is now stated explicitly in the caption for Figure 10.</w:t>
      </w:r>
    </w:p>
    <w:p w14:paraId="35A4C0F7" w14:textId="77777777" w:rsidR="006F513A" w:rsidRPr="009F7F85" w:rsidRDefault="006F513A" w:rsidP="00653297">
      <w:pPr>
        <w:jc w:val="both"/>
        <w:rPr>
          <w:rFonts w:asciiTheme="majorBidi" w:hAnsiTheme="majorBidi" w:cstheme="majorBidi"/>
        </w:rPr>
      </w:pPr>
    </w:p>
    <w:p w14:paraId="26AD8EE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Were the computations of the RF independent across L, M, and S? </w:t>
      </w:r>
    </w:p>
    <w:p w14:paraId="3B17AF01" w14:textId="77777777" w:rsidR="000A064E" w:rsidRPr="009F7F85" w:rsidRDefault="000A064E" w:rsidP="00653297">
      <w:pPr>
        <w:jc w:val="both"/>
        <w:rPr>
          <w:rFonts w:asciiTheme="majorBidi" w:hAnsiTheme="majorBidi" w:cstheme="majorBidi"/>
        </w:rPr>
      </w:pPr>
    </w:p>
    <w:p w14:paraId="34488220" w14:textId="664DE35E" w:rsidR="000A064E" w:rsidRPr="009F7F85" w:rsidRDefault="000A064E" w:rsidP="00653297">
      <w:pPr>
        <w:jc w:val="both"/>
        <w:rPr>
          <w:rFonts w:asciiTheme="majorBidi" w:hAnsiTheme="majorBidi" w:cstheme="majorBidi"/>
          <w:color w:val="00B0F0"/>
        </w:rPr>
      </w:pPr>
      <w:r w:rsidRPr="009F7F85">
        <w:rPr>
          <w:rFonts w:asciiTheme="majorBidi" w:hAnsiTheme="majorBidi" w:cstheme="majorBidi"/>
          <w:color w:val="00B0F0"/>
        </w:rPr>
        <w:t xml:space="preserve">[I do not understand what the reviewer is asking here.  </w:t>
      </w:r>
      <w:r w:rsidR="00A014AE" w:rsidRPr="009F7F85">
        <w:rPr>
          <w:rFonts w:asciiTheme="majorBidi" w:hAnsiTheme="majorBidi" w:cstheme="majorBidi"/>
          <w:color w:val="00B0F0"/>
        </w:rPr>
        <w:t>It might be whether we found three independent RFs, one for L, one for M, and one for S.  We did not.  Or it might have to do with how responses are computed from RFs.  I sort of think the former, but it is hard to say.  If the former, the response below might do.</w:t>
      </w:r>
    </w:p>
    <w:p w14:paraId="05A000DD" w14:textId="77777777" w:rsidR="00A014AE" w:rsidRPr="009F7F85" w:rsidRDefault="00A014AE" w:rsidP="00653297">
      <w:pPr>
        <w:jc w:val="both"/>
        <w:rPr>
          <w:rFonts w:asciiTheme="majorBidi" w:hAnsiTheme="majorBidi" w:cstheme="majorBidi"/>
          <w:color w:val="00B0F0"/>
        </w:rPr>
      </w:pPr>
    </w:p>
    <w:p w14:paraId="5518791F" w14:textId="35E9D9A3" w:rsidR="00A014AE" w:rsidRPr="009F7F85" w:rsidRDefault="00A014AE" w:rsidP="00653297">
      <w:pPr>
        <w:jc w:val="both"/>
        <w:rPr>
          <w:rFonts w:asciiTheme="majorBidi" w:hAnsiTheme="majorBidi" w:cstheme="majorBidi"/>
          <w:color w:val="FF0000"/>
        </w:rPr>
      </w:pPr>
      <w:r w:rsidRPr="009F7F85">
        <w:rPr>
          <w:rFonts w:asciiTheme="majorBidi" w:hAnsiTheme="majorBidi" w:cstheme="majorBidi"/>
          <w:color w:val="FF0000"/>
        </w:rPr>
        <w:t xml:space="preserve">Each receptive field is spatio-chromatic linear filter that was determined jointy by AMA. That is, the L, M and S components of each RF were determined jointly by AMA. </w:t>
      </w:r>
    </w:p>
    <w:p w14:paraId="0B6A4724" w14:textId="77777777" w:rsidR="000A064E" w:rsidRPr="009F7F85" w:rsidRDefault="000A064E" w:rsidP="00653297">
      <w:pPr>
        <w:jc w:val="both"/>
        <w:rPr>
          <w:rFonts w:asciiTheme="majorBidi" w:hAnsiTheme="majorBidi" w:cstheme="majorBidi"/>
        </w:rPr>
      </w:pPr>
    </w:p>
    <w:p w14:paraId="6B4FF6D4"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Did they have the same spatial size?</w:t>
      </w:r>
    </w:p>
    <w:p w14:paraId="4263EAE4" w14:textId="77777777" w:rsidR="00AD5FDC" w:rsidRPr="009F7F85" w:rsidRDefault="00AD5FDC" w:rsidP="00653297">
      <w:pPr>
        <w:jc w:val="both"/>
        <w:rPr>
          <w:rFonts w:asciiTheme="majorBidi" w:hAnsiTheme="majorBidi" w:cstheme="majorBidi"/>
        </w:rPr>
      </w:pPr>
    </w:p>
    <w:p w14:paraId="16A19B86" w14:textId="0CB26E92" w:rsidR="000A064E" w:rsidRPr="009F7F85" w:rsidRDefault="000A064E" w:rsidP="00653297">
      <w:pPr>
        <w:jc w:val="both"/>
        <w:rPr>
          <w:rFonts w:asciiTheme="majorBidi" w:hAnsiTheme="majorBidi" w:cstheme="majorBidi"/>
          <w:color w:val="FF0000"/>
        </w:rPr>
      </w:pPr>
      <w:r w:rsidRPr="009F7F85">
        <w:rPr>
          <w:rFonts w:asciiTheme="majorBidi" w:hAnsiTheme="majorBidi" w:cstheme="majorBidi"/>
          <w:color w:val="FF0000"/>
        </w:rPr>
        <w:t xml:space="preserve">Yes. </w:t>
      </w:r>
      <w:r w:rsidRPr="009F7F85">
        <w:rPr>
          <w:rFonts w:asciiTheme="majorBidi" w:hAnsiTheme="majorBidi" w:cstheme="majorBidi"/>
          <w:color w:val="FF0000"/>
          <w:highlight w:val="yellow"/>
        </w:rPr>
        <w:t>We have now made this clear where we give the size of the RFs in the caption for Figure 10.</w:t>
      </w:r>
    </w:p>
    <w:p w14:paraId="50D81535" w14:textId="77777777" w:rsidR="000A064E" w:rsidRPr="009F7F85" w:rsidRDefault="000A064E" w:rsidP="00653297">
      <w:pPr>
        <w:jc w:val="both"/>
        <w:rPr>
          <w:rFonts w:asciiTheme="majorBidi" w:hAnsiTheme="majorBidi" w:cstheme="majorBidi"/>
        </w:rPr>
      </w:pPr>
    </w:p>
    <w:p w14:paraId="0E370B5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[Typos]</w:t>
      </w:r>
    </w:p>
    <w:p w14:paraId="70B9E33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p.2, last sentence: "these factors (?, ?; Brainard...)"</w:t>
      </w:r>
    </w:p>
    <w:p w14:paraId="46C93B7F" w14:textId="77777777" w:rsidR="003912BB" w:rsidRPr="009F7F85" w:rsidRDefault="003912BB" w:rsidP="00141AFC">
      <w:pPr>
        <w:jc w:val="both"/>
        <w:rPr>
          <w:rFonts w:asciiTheme="majorBidi" w:hAnsiTheme="majorBidi" w:cstheme="majorBidi"/>
          <w:color w:val="FF0000"/>
        </w:rPr>
      </w:pPr>
    </w:p>
    <w:p w14:paraId="0AF901A7" w14:textId="677E1438" w:rsidR="00141AFC" w:rsidRPr="009F7F85" w:rsidRDefault="00141AFC" w:rsidP="00141AFC">
      <w:pPr>
        <w:jc w:val="both"/>
        <w:rPr>
          <w:rFonts w:asciiTheme="majorBidi" w:hAnsiTheme="majorBidi" w:cstheme="majorBidi"/>
          <w:color w:val="FF0000"/>
        </w:rPr>
      </w:pPr>
      <w:r w:rsidRPr="009F7F85">
        <w:rPr>
          <w:rFonts w:asciiTheme="majorBidi" w:hAnsiTheme="majorBidi" w:cstheme="majorBidi"/>
          <w:color w:val="FF0000"/>
        </w:rPr>
        <w:lastRenderedPageBreak/>
        <w:t>We have corrected this.</w:t>
      </w:r>
    </w:p>
    <w:p w14:paraId="58A69D9A" w14:textId="77777777" w:rsidR="00141AFC" w:rsidRPr="009F7F85" w:rsidRDefault="00141AFC" w:rsidP="00653297">
      <w:pPr>
        <w:jc w:val="both"/>
        <w:rPr>
          <w:rFonts w:asciiTheme="majorBidi" w:hAnsiTheme="majorBidi" w:cstheme="majorBidi"/>
        </w:rPr>
      </w:pPr>
    </w:p>
    <w:p w14:paraId="264F799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Figure 10 (a): no "filled region" in the panel.</w:t>
      </w:r>
    </w:p>
    <w:p w14:paraId="44567606" w14:textId="77777777" w:rsidR="00A33A71" w:rsidRPr="009F7F85" w:rsidRDefault="00A33A71" w:rsidP="00653297">
      <w:pPr>
        <w:jc w:val="both"/>
        <w:rPr>
          <w:rFonts w:asciiTheme="majorBidi" w:hAnsiTheme="majorBidi" w:cstheme="majorBidi"/>
        </w:rPr>
      </w:pPr>
    </w:p>
    <w:p w14:paraId="6151A0F8" w14:textId="161DC8AA" w:rsidR="00D9741C" w:rsidRPr="009F7F85" w:rsidRDefault="009D1FD4" w:rsidP="00522118">
      <w:pPr>
        <w:jc w:val="both"/>
        <w:rPr>
          <w:rFonts w:asciiTheme="majorBidi" w:hAnsiTheme="majorBidi" w:cstheme="majorBidi"/>
        </w:rPr>
      </w:pPr>
      <w:r w:rsidRPr="009F7F85">
        <w:rPr>
          <w:rFonts w:asciiTheme="majorBidi" w:hAnsiTheme="majorBidi" w:cstheme="majorBidi"/>
          <w:color w:val="FF0000"/>
        </w:rPr>
        <w:t>For this case, t</w:t>
      </w:r>
      <w:r w:rsidR="00E33668" w:rsidRPr="009F7F85">
        <w:rPr>
          <w:rFonts w:asciiTheme="majorBidi" w:hAnsiTheme="majorBidi" w:cstheme="majorBidi"/>
          <w:color w:val="FF0000"/>
        </w:rPr>
        <w:t>he filled region is too small</w:t>
      </w:r>
      <w:r w:rsidRPr="009F7F85">
        <w:rPr>
          <w:rFonts w:asciiTheme="majorBidi" w:hAnsiTheme="majorBidi" w:cstheme="majorBidi"/>
          <w:color w:val="FF0000"/>
        </w:rPr>
        <w:t xml:space="preserve"> to be visible. </w:t>
      </w:r>
      <w:r w:rsidR="00522118" w:rsidRPr="009F7F85">
        <w:rPr>
          <w:rFonts w:asciiTheme="majorBidi" w:hAnsiTheme="majorBidi" w:cstheme="majorBidi"/>
          <w:color w:val="FF0000"/>
        </w:rPr>
        <w:t>W</w:t>
      </w:r>
      <w:r w:rsidR="003912BB" w:rsidRPr="009F7F85">
        <w:rPr>
          <w:rFonts w:asciiTheme="majorBidi" w:hAnsiTheme="majorBidi" w:cstheme="majorBidi"/>
          <w:color w:val="FF0000"/>
        </w:rPr>
        <w:t xml:space="preserve">e have now expanded </w:t>
      </w:r>
      <w:r w:rsidR="00522118" w:rsidRPr="009F7F85">
        <w:rPr>
          <w:rFonts w:asciiTheme="majorBidi" w:hAnsiTheme="majorBidi" w:cstheme="majorBidi"/>
          <w:color w:val="FF0000"/>
        </w:rPr>
        <w:t xml:space="preserve">the caption </w:t>
      </w:r>
      <w:r w:rsidR="003912BB" w:rsidRPr="009F7F85">
        <w:rPr>
          <w:rFonts w:asciiTheme="majorBidi" w:hAnsiTheme="majorBidi" w:cstheme="majorBidi"/>
          <w:color w:val="FF0000"/>
        </w:rPr>
        <w:t xml:space="preserve">to </w:t>
      </w:r>
      <w:r w:rsidR="00522118" w:rsidRPr="009F7F85">
        <w:rPr>
          <w:rFonts w:asciiTheme="majorBidi" w:hAnsiTheme="majorBidi" w:cstheme="majorBidi"/>
          <w:color w:val="FF0000"/>
        </w:rPr>
        <w:t xml:space="preserve">say: </w:t>
      </w:r>
      <w:r w:rsidR="003912BB" w:rsidRPr="009F7F85">
        <w:rPr>
          <w:rFonts w:asciiTheme="majorBidi" w:hAnsiTheme="majorBidi" w:cstheme="majorBidi"/>
          <w:color w:val="FF0000"/>
        </w:rPr>
        <w:t xml:space="preserve">"The </w:t>
      </w:r>
      <w:r w:rsidR="003912BB" w:rsidRPr="009F7F85">
        <w:rPr>
          <w:rFonts w:asciiTheme="majorBidi" w:hAnsiTheme="majorBidi" w:cstheme="majorBidi"/>
          <w:color w:val="FF0000"/>
          <w:highlight w:val="yellow"/>
        </w:rPr>
        <w:t>filled regions representing</w:t>
      </w:r>
      <w:r w:rsidR="003912BB" w:rsidRPr="009F7F85">
        <w:rPr>
          <w:rFonts w:asciiTheme="majorBidi" w:hAnsiTheme="majorBidi" w:cstheme="majorBidi"/>
          <w:color w:val="FF0000"/>
        </w:rPr>
        <w:t xml:space="preserve"> </w:t>
      </w:r>
      <w:commentRangeStart w:id="8"/>
      <w:r w:rsidR="003912BB" w:rsidRPr="009F7F85">
        <w:rPr>
          <w:rFonts w:asciiTheme="majorBidi" w:hAnsiTheme="majorBidi" w:cstheme="majorBidi"/>
          <w:color w:val="FF0000"/>
        </w:rPr>
        <w:t xml:space="preserve">standard deviations </w:t>
      </w:r>
      <w:commentRangeEnd w:id="8"/>
      <w:r w:rsidR="00B55E36" w:rsidRPr="009F7F85">
        <w:rPr>
          <w:rStyle w:val="CommentReference"/>
          <w:rFonts w:asciiTheme="majorBidi" w:hAnsiTheme="majorBidi" w:cstheme="majorBidi"/>
          <w:sz w:val="24"/>
          <w:szCs w:val="24"/>
        </w:rPr>
        <w:commentReference w:id="8"/>
      </w:r>
      <w:r w:rsidR="003912BB" w:rsidRPr="009F7F85">
        <w:rPr>
          <w:rFonts w:asciiTheme="majorBidi" w:hAnsiTheme="majorBidi" w:cstheme="majorBidi"/>
          <w:color w:val="FF0000"/>
        </w:rPr>
        <w:t>are too small to be visible"</w:t>
      </w:r>
    </w:p>
    <w:p w14:paraId="13992536" w14:textId="77777777" w:rsidR="00D9741C" w:rsidRPr="009F7F85" w:rsidRDefault="00D9741C" w:rsidP="00653297">
      <w:pPr>
        <w:jc w:val="both"/>
        <w:rPr>
          <w:rFonts w:asciiTheme="majorBidi" w:hAnsiTheme="majorBidi" w:cstheme="majorBidi"/>
        </w:rPr>
      </w:pPr>
    </w:p>
    <w:p w14:paraId="7535374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Reviewer #2 (Comments for the Author (Required)):</w:t>
      </w:r>
    </w:p>
    <w:p w14:paraId="15973EAC" w14:textId="77777777" w:rsidR="00D9741C" w:rsidRPr="009F7F85" w:rsidRDefault="00D9741C" w:rsidP="00653297">
      <w:pPr>
        <w:jc w:val="both"/>
        <w:rPr>
          <w:rFonts w:asciiTheme="majorBidi" w:hAnsiTheme="majorBidi" w:cstheme="majorBidi"/>
        </w:rPr>
      </w:pPr>
    </w:p>
    <w:p w14:paraId="664BFADD"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authors investigate how differences in object relative reflectance spectrum (i.e. color but not albedo), illumination spectrum and reflectance spectrum of the background affects performance of an optimal decoder in predicting a measure of the surface reflectance (light reflectance value - LRV, which is the reflected luminance under a reference illuminant normalized by the luminance of the illuminant itself - thus, being c</w:t>
      </w:r>
      <w:r w:rsidR="00EC66CF" w:rsidRPr="009F7F85">
        <w:rPr>
          <w:rFonts w:asciiTheme="majorBidi" w:hAnsiTheme="majorBidi" w:cstheme="majorBidi"/>
        </w:rPr>
        <w:t>onceptually similar to albedo).</w:t>
      </w:r>
    </w:p>
    <w:p w14:paraId="0BE3DAD6" w14:textId="77777777" w:rsidR="00EC66CF" w:rsidRPr="009F7F85" w:rsidRDefault="00EC66CF" w:rsidP="00653297">
      <w:pPr>
        <w:jc w:val="both"/>
        <w:rPr>
          <w:rFonts w:asciiTheme="majorBidi" w:hAnsiTheme="majorBidi" w:cstheme="majorBidi"/>
        </w:rPr>
      </w:pPr>
    </w:p>
    <w:p w14:paraId="3F4F027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Specifically, as a first step they generate a large set of rendered naturalistic images systematic varying LRV. In addition to LRV changes, reflectance spectra of the target images, of the illumination and of the background surfaces was varied, according to three conditions. 1) The relative reflectance spectrum of the surfaces was varied while keeping the illumination spectrum and the background reflectance constant, 2) the reflectance and the illumination spectra were varied while keeping the background constant, and 3) all the three factors varied. From condition 1 to 3 estimating LRV from the pixel images is a harder problem because of the additional confounding variations.</w:t>
      </w:r>
    </w:p>
    <w:p w14:paraId="551E1D9E" w14:textId="77777777" w:rsidR="00EC66CF" w:rsidRPr="009F7F85" w:rsidRDefault="00EC66CF" w:rsidP="00653297">
      <w:pPr>
        <w:jc w:val="both"/>
        <w:rPr>
          <w:rFonts w:asciiTheme="majorBidi" w:hAnsiTheme="majorBidi" w:cstheme="majorBidi"/>
        </w:rPr>
      </w:pPr>
    </w:p>
    <w:p w14:paraId="7F630B70"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As a second step, they used a model of the early visual system to mimic the optical blurring of the eye and the spatial sampling of the three classes of cones. The simulated cone excitations in response to the pixels at the corresponding sampled positions were transformed into images by demosaicing via linear interpolation. Then, the three L M S excitation images were normalized to equate the response magnitude across classes. Cone contrast images were computed from the normalized cone excitations, and both excitation and contrast images were s</w:t>
      </w:r>
      <w:r w:rsidR="00EC66CF" w:rsidRPr="009F7F85">
        <w:rPr>
          <w:rFonts w:asciiTheme="majorBidi" w:hAnsiTheme="majorBidi" w:cstheme="majorBidi"/>
        </w:rPr>
        <w:t>eparately used in the analyses.</w:t>
      </w:r>
    </w:p>
    <w:p w14:paraId="15BACE1D" w14:textId="77777777" w:rsidR="00EC66CF" w:rsidRPr="009F7F85" w:rsidRDefault="00EC66CF" w:rsidP="00653297">
      <w:pPr>
        <w:jc w:val="both"/>
        <w:rPr>
          <w:rFonts w:asciiTheme="majorBidi" w:hAnsiTheme="majorBidi" w:cstheme="majorBidi"/>
        </w:rPr>
      </w:pPr>
    </w:p>
    <w:p w14:paraId="3A81DCE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As a third step, the authors used accuracy maximization analysis (AMA) to determine a set of linear filters (weighting functions applied to the L M S images) chosen to best classify LRV. The AMA searched over the space of linear filters to find the ones that minimize a given cost function. These linear filters are the optimal receptive fields for decoding LRV. </w:t>
      </w:r>
    </w:p>
    <w:p w14:paraId="2304E78F"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As a final step, they tested how well the responses of these optimal receptive fields can be decoded to estimate LRV. As a baseline, they used predictions form a linear regression fit of LRV as a function of the cone excitation and contrast from a central region of the target images. The receptive fields and the regression coefficients were estimated on the 90% of the images and tested on the remaining 10%.</w:t>
      </w:r>
    </w:p>
    <w:p w14:paraId="0E3417AB" w14:textId="77777777" w:rsidR="00EC66CF" w:rsidRPr="009F7F85" w:rsidRDefault="00EC66CF" w:rsidP="00653297">
      <w:pPr>
        <w:jc w:val="both"/>
        <w:rPr>
          <w:rFonts w:asciiTheme="majorBidi" w:hAnsiTheme="majorBidi" w:cstheme="majorBidi"/>
        </w:rPr>
      </w:pPr>
    </w:p>
    <w:p w14:paraId="7F7CAFDE"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condition 1 performance of both AMA and linear regression was close to perfect, based on cone excitation. This is not surprising because only LRV is changing, yielding to a monotonic (linear) increase of cone excitation. In fact, receptive fields are characterized by random weights in the background regions and high weights corresponding to the target regions. This is true for </w:t>
      </w:r>
      <w:r w:rsidRPr="009F7F85">
        <w:rPr>
          <w:rFonts w:asciiTheme="majorBidi" w:hAnsiTheme="majorBidi" w:cstheme="majorBidi"/>
        </w:rPr>
        <w:lastRenderedPageBreak/>
        <w:t>the L and M images, but receptive field applied to S excitation images present a random distribution of small weights, indicating poor contribution of S cones. This is interesting because cone excitation were normalized before the analyses.</w:t>
      </w:r>
    </w:p>
    <w:p w14:paraId="6D73D30E" w14:textId="77777777" w:rsidR="00EC66CF" w:rsidRPr="009F7F85" w:rsidRDefault="00EC66CF" w:rsidP="00653297">
      <w:pPr>
        <w:jc w:val="both"/>
        <w:rPr>
          <w:rFonts w:asciiTheme="majorBidi" w:hAnsiTheme="majorBidi" w:cstheme="majorBidi"/>
        </w:rPr>
      </w:pPr>
    </w:p>
    <w:p w14:paraId="0F74A039"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2, based on cone excitation AMA performance was rather poor, reflecting the additional complexity introduced by changing illumination spectrum (thus affecting luminance of the target object). Regression performance was as bad as guessing the mean LRV of the training set. When based on cone contrast, AMA performance was again nearly perfect, and regression improved, presumably because background luminance information is implicit in the images because of the normalization procedure. The shape of the receptive fields was not reported.</w:t>
      </w:r>
    </w:p>
    <w:p w14:paraId="08335FFC" w14:textId="77777777" w:rsidR="00EC66CF" w:rsidRPr="009F7F85" w:rsidRDefault="00EC66CF" w:rsidP="00653297">
      <w:pPr>
        <w:jc w:val="both"/>
        <w:rPr>
          <w:rFonts w:asciiTheme="majorBidi" w:hAnsiTheme="majorBidi" w:cstheme="majorBidi"/>
        </w:rPr>
      </w:pPr>
    </w:p>
    <w:p w14:paraId="35F5FFA5"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In condition 3, performance was only evaluated based on cone contrast images. Both AMA and linear regression performed worse than in condition 2 (AMA performed better than linear regression), reflecting the increased complexity, however they provided information about LRV. The shape of the optimal receptive fields revealed systematic contribution of cone excitations from background object locations, with positive and negative relatively high weights from different background regions, presumably because of the correspondence to background objects.</w:t>
      </w:r>
    </w:p>
    <w:p w14:paraId="395D2027" w14:textId="77777777" w:rsidR="00D9741C" w:rsidRPr="009F7F85" w:rsidRDefault="00D9741C" w:rsidP="00653297">
      <w:pPr>
        <w:jc w:val="both"/>
        <w:rPr>
          <w:rFonts w:asciiTheme="majorBidi" w:hAnsiTheme="majorBidi" w:cstheme="majorBidi"/>
        </w:rPr>
      </w:pPr>
    </w:p>
    <w:p w14:paraId="44A74F6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 think the approach presented in the manuscript is interesting because 1) simulations through physically accurate renderings allows to generate databases large enough for statistical learning, and 2) AMA allows to assess what information is relevant, by investing how manipulation affects performance, but also by looking at the structure of the receptive fields. Also, the structure of the receptive fields, will depend on the geometry of the scene (since it was held fixed), thus it can tell where relevant information is (e.g. in the background objects). </w:t>
      </w:r>
    </w:p>
    <w:p w14:paraId="619D4CEC" w14:textId="77777777" w:rsidR="00EC66CF" w:rsidRPr="009F7F85" w:rsidRDefault="00EC66CF" w:rsidP="00653297">
      <w:pPr>
        <w:jc w:val="both"/>
        <w:rPr>
          <w:rFonts w:asciiTheme="majorBidi" w:hAnsiTheme="majorBidi" w:cstheme="majorBidi"/>
        </w:rPr>
      </w:pPr>
    </w:p>
    <w:p w14:paraId="6A9CF045" w14:textId="7C268090" w:rsidR="00EC66CF"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Thank you for this concise summary and positive evaluation of our work.</w:t>
      </w:r>
      <w:r w:rsidR="00585067" w:rsidRPr="009F7F85">
        <w:rPr>
          <w:rFonts w:asciiTheme="majorBidi" w:hAnsiTheme="majorBidi" w:cstheme="majorBidi"/>
          <w:color w:val="FF0000"/>
        </w:rPr>
        <w:t xml:space="preserve"> Responses to comments are in red below.</w:t>
      </w:r>
    </w:p>
    <w:p w14:paraId="21BA6E8B" w14:textId="77777777" w:rsidR="00EC66CF" w:rsidRPr="009F7F85" w:rsidRDefault="00EC66CF" w:rsidP="00653297">
      <w:pPr>
        <w:jc w:val="both"/>
        <w:rPr>
          <w:rFonts w:asciiTheme="majorBidi" w:hAnsiTheme="majorBidi" w:cstheme="majorBidi"/>
        </w:rPr>
      </w:pPr>
    </w:p>
    <w:p w14:paraId="082F9E6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In only recommend to improve clarity. In particular, I think confusion is made between definitions of constancy. I think the use of "luminance constancy" is at least misleading if not a contradiction in terms. The authors refer to a normalized luminance measure (LRV), which is close to albedo. I think this needs to be made clear from the title. Also, I do not understand why LRV is chosen rather than albedo, since also albedo can be computed based on luminance and to my knowledge it is a more common magnitude in perception research and computer graphics. I think this choice needs to be commented. If as I think, LRV conceptually corresponds to albedo, I recommend changing "luminance constancy" with "lightness constancy", since lightness is commonly referred to as the perceptual correlate of surface albedo. </w:t>
      </w:r>
    </w:p>
    <w:p w14:paraId="25DD3322" w14:textId="77777777" w:rsidR="00D9741C" w:rsidRPr="009F7F85" w:rsidRDefault="00D9741C" w:rsidP="00653297">
      <w:pPr>
        <w:jc w:val="both"/>
        <w:rPr>
          <w:rFonts w:asciiTheme="majorBidi" w:hAnsiTheme="majorBidi" w:cstheme="majorBidi"/>
        </w:rPr>
      </w:pPr>
    </w:p>
    <w:p w14:paraId="5CD89FE3" w14:textId="29D68080" w:rsidR="003641B1"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This is a reasonable point, and the question of terminology is one we grappled with as we wrote the initial draft</w:t>
      </w:r>
      <w:r w:rsidR="009A2527" w:rsidRPr="009F7F85">
        <w:rPr>
          <w:rFonts w:asciiTheme="majorBidi" w:hAnsiTheme="majorBidi" w:cstheme="majorBidi"/>
          <w:color w:val="FF0000"/>
        </w:rPr>
        <w:t>, and we agree that we did not sufficiently explain the reasoning for our terminological choices.</w:t>
      </w:r>
    </w:p>
    <w:p w14:paraId="68EC0C92" w14:textId="77777777" w:rsidR="003641B1" w:rsidRPr="009F7F85" w:rsidRDefault="003641B1" w:rsidP="00653297">
      <w:pPr>
        <w:jc w:val="both"/>
        <w:rPr>
          <w:rFonts w:asciiTheme="majorBidi" w:hAnsiTheme="majorBidi" w:cstheme="majorBidi"/>
          <w:color w:val="FF0000"/>
        </w:rPr>
      </w:pPr>
    </w:p>
    <w:p w14:paraId="665064C3" w14:textId="5BD3D341" w:rsidR="00577028" w:rsidRPr="009F7F85" w:rsidRDefault="00EC66CF" w:rsidP="00653297">
      <w:pPr>
        <w:jc w:val="both"/>
        <w:rPr>
          <w:rFonts w:asciiTheme="majorBidi" w:hAnsiTheme="majorBidi" w:cstheme="majorBidi"/>
          <w:color w:val="FF0000"/>
        </w:rPr>
      </w:pPr>
      <w:r w:rsidRPr="009F7F85">
        <w:rPr>
          <w:rFonts w:asciiTheme="majorBidi" w:hAnsiTheme="majorBidi" w:cstheme="majorBidi"/>
          <w:color w:val="FF0000"/>
        </w:rPr>
        <w:t>In the literature, "lightness constancy" generally refers to studies where the stimuli are restricted by be achromatic</w:t>
      </w:r>
      <w:r w:rsidR="00577028" w:rsidRPr="009F7F85">
        <w:rPr>
          <w:rFonts w:asciiTheme="majorBidi" w:hAnsiTheme="majorBidi" w:cstheme="majorBidi"/>
          <w:color w:val="FF0000"/>
        </w:rPr>
        <w:t>, and this is not the case we study.  At the same time, we are not tackling the full-color case. So, we introduce the term "luminance constancy" to describe specif</w:t>
      </w:r>
      <w:r w:rsidR="003641B1" w:rsidRPr="009F7F85">
        <w:rPr>
          <w:rFonts w:asciiTheme="majorBidi" w:hAnsiTheme="majorBidi" w:cstheme="majorBidi"/>
          <w:color w:val="FF0000"/>
        </w:rPr>
        <w:t xml:space="preserve">ically the </w:t>
      </w:r>
      <w:r w:rsidR="003641B1" w:rsidRPr="009F7F85">
        <w:rPr>
          <w:rFonts w:asciiTheme="majorBidi" w:hAnsiTheme="majorBidi" w:cstheme="majorBidi"/>
          <w:color w:val="FF0000"/>
        </w:rPr>
        <w:lastRenderedPageBreak/>
        <w:t xml:space="preserve">problem we studied. </w:t>
      </w:r>
      <w:r w:rsidR="00577028" w:rsidRPr="009F7F85">
        <w:rPr>
          <w:rFonts w:asciiTheme="majorBidi" w:hAnsiTheme="majorBidi" w:cstheme="majorBidi"/>
          <w:color w:val="FF0000"/>
        </w:rPr>
        <w:t xml:space="preserve">This is now clarified in a footnote where we </w:t>
      </w:r>
      <w:r w:rsidR="003641B1" w:rsidRPr="009F7F85">
        <w:rPr>
          <w:rFonts w:asciiTheme="majorBidi" w:hAnsiTheme="majorBidi" w:cstheme="majorBidi"/>
          <w:color w:val="FF0000"/>
        </w:rPr>
        <w:t xml:space="preserve">define </w:t>
      </w:r>
      <w:r w:rsidR="006556C2" w:rsidRPr="009F7F85">
        <w:rPr>
          <w:rFonts w:asciiTheme="majorBidi" w:hAnsiTheme="majorBidi" w:cstheme="majorBidi"/>
          <w:color w:val="FF0000"/>
        </w:rPr>
        <w:t xml:space="preserve">luminance constancy (Line </w:t>
      </w:r>
      <w:r w:rsidR="006556C2" w:rsidRPr="009F7F85">
        <w:rPr>
          <w:rFonts w:asciiTheme="majorBidi" w:hAnsiTheme="majorBidi" w:cstheme="majorBidi"/>
          <w:color w:val="FF0000"/>
          <w:highlight w:val="yellow"/>
        </w:rPr>
        <w:t>XX</w:t>
      </w:r>
      <w:r w:rsidR="006556C2" w:rsidRPr="009F7F85">
        <w:rPr>
          <w:rFonts w:asciiTheme="majorBidi" w:hAnsiTheme="majorBidi" w:cstheme="majorBidi"/>
          <w:color w:val="FF0000"/>
        </w:rPr>
        <w:t>):</w:t>
      </w:r>
    </w:p>
    <w:p w14:paraId="12565E8D" w14:textId="77777777" w:rsidR="007F361C" w:rsidRPr="009F7F85" w:rsidRDefault="007F361C" w:rsidP="00653297">
      <w:pPr>
        <w:jc w:val="both"/>
        <w:rPr>
          <w:rFonts w:asciiTheme="majorBidi" w:hAnsiTheme="majorBidi" w:cstheme="majorBidi"/>
          <w:color w:val="FF0000"/>
        </w:rPr>
      </w:pPr>
    </w:p>
    <w:p w14:paraId="3452D3E6" w14:textId="77777777"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Similarly, although "albedo" is related to what we call "light reflectance value (LRV)", it is not the same. In particular, albedo does not incorporate the human luminosity function. LRV is also closely related to Munsell Value, but the latter is defined with respect to a somewhat obsolete standard illuminant (CIE illuminant C). Thus, we think we should use LRV.</w:t>
      </w:r>
    </w:p>
    <w:p w14:paraId="29324B97" w14:textId="77777777" w:rsidR="007F361C" w:rsidRPr="009F7F85" w:rsidRDefault="007F361C" w:rsidP="007F361C">
      <w:pPr>
        <w:jc w:val="both"/>
        <w:rPr>
          <w:rFonts w:asciiTheme="majorBidi" w:hAnsiTheme="majorBidi" w:cstheme="majorBidi"/>
          <w:color w:val="FF0000"/>
        </w:rPr>
      </w:pPr>
    </w:p>
    <w:p w14:paraId="4A611132" w14:textId="7882A7F2" w:rsidR="007F361C" w:rsidRPr="009F7F85" w:rsidRDefault="007F361C" w:rsidP="007F361C">
      <w:pPr>
        <w:jc w:val="both"/>
        <w:rPr>
          <w:rFonts w:asciiTheme="majorBidi" w:hAnsiTheme="majorBidi" w:cstheme="majorBidi"/>
          <w:color w:val="FF0000"/>
        </w:rPr>
      </w:pPr>
      <w:r w:rsidRPr="009F7F85">
        <w:rPr>
          <w:rFonts w:asciiTheme="majorBidi" w:hAnsiTheme="majorBidi" w:cstheme="majorBidi"/>
          <w:color w:val="FF0000"/>
        </w:rPr>
        <w:t xml:space="preserve">We have added a clarifying footnotes where we introduce define luminance constancy and LRV (Line </w:t>
      </w:r>
      <w:r w:rsidRPr="009F7F85">
        <w:rPr>
          <w:rFonts w:asciiTheme="majorBidi" w:hAnsiTheme="majorBidi" w:cstheme="majorBidi"/>
          <w:color w:val="FF0000"/>
          <w:highlight w:val="yellow"/>
        </w:rPr>
        <w:t>XX</w:t>
      </w:r>
      <w:r w:rsidRPr="009F7F85">
        <w:rPr>
          <w:rFonts w:asciiTheme="majorBidi" w:hAnsiTheme="majorBidi" w:cstheme="majorBidi"/>
          <w:color w:val="FF0000"/>
        </w:rPr>
        <w:t>):</w:t>
      </w:r>
    </w:p>
    <w:p w14:paraId="1676106E" w14:textId="77777777" w:rsidR="007F361C" w:rsidRPr="009F7F85" w:rsidRDefault="007F361C" w:rsidP="00653297">
      <w:pPr>
        <w:jc w:val="both"/>
        <w:rPr>
          <w:rFonts w:asciiTheme="majorBidi" w:hAnsiTheme="majorBidi" w:cstheme="majorBidi"/>
          <w:color w:val="FF0000"/>
        </w:rPr>
      </w:pPr>
    </w:p>
    <w:p w14:paraId="2D7E1C5B" w14:textId="63727732" w:rsidR="007F361C" w:rsidRPr="009F7F85" w:rsidRDefault="00A021B8" w:rsidP="007F361C">
      <w:pPr>
        <w:pStyle w:val="Quote"/>
        <w:rPr>
          <w:rFonts w:asciiTheme="majorBidi" w:hAnsiTheme="majorBidi" w:cstheme="majorBidi"/>
          <w:color w:val="00B050"/>
        </w:rPr>
      </w:pPr>
      <w:r w:rsidRPr="009F7F85">
        <w:rPr>
          <w:rFonts w:asciiTheme="majorBidi" w:hAnsiTheme="majorBidi" w:cstheme="majorBidi"/>
          <w:color w:val="00B050"/>
        </w:rPr>
        <w:t>We define the computational problem of luminance constancy</w:t>
      </w:r>
      <w:r w:rsidR="007F361C" w:rsidRPr="009F7F85">
        <w:rPr>
          <w:rFonts w:asciiTheme="majorBidi" w:hAnsiTheme="majorBidi" w:cstheme="majorBidi"/>
          <w:color w:val="00B050"/>
          <w:vertAlign w:val="superscript"/>
        </w:rPr>
        <w:t>1</w:t>
      </w:r>
      <w:r w:rsidRPr="009F7F85">
        <w:rPr>
          <w:rFonts w:asciiTheme="majorBidi" w:hAnsiTheme="majorBidi" w:cstheme="majorBidi"/>
          <w:color w:val="00B050"/>
        </w:rPr>
        <w:t xml:space="preserve"> as that of estimating the light reflectance value (LRV) of</w:t>
      </w:r>
      <w:r w:rsidR="007F361C" w:rsidRPr="009F7F85">
        <w:rPr>
          <w:rFonts w:asciiTheme="majorBidi" w:hAnsiTheme="majorBidi" w:cstheme="majorBidi"/>
          <w:color w:val="00B050"/>
        </w:rPr>
        <w:t xml:space="preserve"> a target object's surface reflectance function</w:t>
      </w:r>
      <w:r w:rsidRPr="009F7F85">
        <w:rPr>
          <w:rFonts w:asciiTheme="majorBidi" w:hAnsiTheme="majorBidi" w:cstheme="majorBidi"/>
          <w:color w:val="00B050"/>
        </w:rPr>
        <w:t>.</w:t>
      </w:r>
      <w:r w:rsidR="007F361C" w:rsidRPr="009F7F85">
        <w:rPr>
          <w:rFonts w:asciiTheme="majorBidi" w:hAnsiTheme="majorBidi" w:cstheme="majorBidi"/>
          <w:color w:val="00B050"/>
        </w:rPr>
        <w:t xml:space="preserve"> The LRV is a measure of the overall amount of light reflected by a surface luminance of the reference illuminant itself.</w:t>
      </w:r>
      <w:r w:rsidR="007F361C" w:rsidRPr="009F7F85">
        <w:rPr>
          <w:rFonts w:asciiTheme="majorBidi" w:hAnsiTheme="majorBidi" w:cstheme="majorBidi"/>
          <w:color w:val="00B050"/>
          <w:vertAlign w:val="superscript"/>
        </w:rPr>
        <w:t>2</w:t>
      </w:r>
    </w:p>
    <w:p w14:paraId="0EEC3549" w14:textId="50534688" w:rsidR="003641B1" w:rsidRPr="009F7F85" w:rsidRDefault="007F361C" w:rsidP="006556C2">
      <w:pPr>
        <w:pStyle w:val="Quote"/>
        <w:rPr>
          <w:rFonts w:asciiTheme="majorBidi" w:hAnsiTheme="majorBidi" w:cstheme="majorBidi"/>
          <w:color w:val="00B050"/>
        </w:rPr>
      </w:pPr>
      <w:r w:rsidRPr="009F7F85">
        <w:rPr>
          <w:rFonts w:asciiTheme="majorBidi" w:hAnsiTheme="majorBidi" w:cstheme="majorBidi"/>
          <w:color w:val="00B050"/>
          <w:vertAlign w:val="superscript"/>
        </w:rPr>
        <w:t>1</w:t>
      </w:r>
      <w:r w:rsidR="009A2527" w:rsidRPr="009F7F85">
        <w:rPr>
          <w:rFonts w:asciiTheme="majorBidi" w:hAnsiTheme="majorBidi" w:cstheme="majorBidi"/>
          <w:color w:val="00B050"/>
        </w:rPr>
        <w:t xml:space="preserve">In the literature, the term lightness constancy is generally used to denote color constancy for the special case when stimuli are restricted to be achromatic. </w:t>
      </w:r>
      <w:r w:rsidR="006556C2" w:rsidRPr="009F7F85">
        <w:rPr>
          <w:rFonts w:asciiTheme="majorBidi" w:hAnsiTheme="majorBidi" w:cstheme="majorBidi"/>
          <w:color w:val="00B050"/>
        </w:rPr>
        <w:t xml:space="preserve">This condition does not apply to our work – we consider full spectral variation in the stimuli. </w:t>
      </w:r>
      <w:r w:rsidR="009A2527" w:rsidRPr="009F7F85">
        <w:rPr>
          <w:rFonts w:asciiTheme="majorBidi" w:hAnsiTheme="majorBidi" w:cstheme="majorBidi"/>
          <w:color w:val="00B050"/>
        </w:rPr>
        <w:t xml:space="preserve">We chose the term luminance constancy to denote </w:t>
      </w:r>
      <w:r w:rsidR="006556C2" w:rsidRPr="009F7F85">
        <w:rPr>
          <w:rFonts w:asciiTheme="majorBidi" w:hAnsiTheme="majorBidi" w:cstheme="majorBidi"/>
          <w:color w:val="00B050"/>
        </w:rPr>
        <w:t>the</w:t>
      </w:r>
      <w:r w:rsidR="009A2527" w:rsidRPr="009F7F85">
        <w:rPr>
          <w:rFonts w:asciiTheme="majorBidi" w:hAnsiTheme="majorBidi" w:cstheme="majorBidi"/>
          <w:color w:val="00B050"/>
        </w:rPr>
        <w:t xml:space="preserve"> generalization from achromatic stimuli</w:t>
      </w:r>
      <w:r w:rsidR="006556C2" w:rsidRPr="009F7F85">
        <w:rPr>
          <w:rFonts w:asciiTheme="majorBidi" w:hAnsiTheme="majorBidi" w:cstheme="majorBidi"/>
          <w:color w:val="00B050"/>
        </w:rPr>
        <w:t xml:space="preserve">, while at the same time acknowledging that we are not studying the full problem of </w:t>
      </w:r>
      <w:r w:rsidR="000470AA" w:rsidRPr="009F7F85">
        <w:rPr>
          <w:rFonts w:asciiTheme="majorBidi" w:hAnsiTheme="majorBidi" w:cstheme="majorBidi"/>
          <w:color w:val="00B050"/>
        </w:rPr>
        <w:t>color constancy but rather the estimation of a luminance-based summary of surface spectral reflectance.</w:t>
      </w:r>
    </w:p>
    <w:p w14:paraId="1F0B9B04" w14:textId="25C5AA86" w:rsidR="00EC66CF" w:rsidRPr="009F7F85" w:rsidRDefault="007F361C" w:rsidP="00690788">
      <w:pPr>
        <w:pStyle w:val="Quote"/>
        <w:rPr>
          <w:rFonts w:asciiTheme="majorBidi" w:hAnsiTheme="majorBidi" w:cstheme="majorBidi"/>
          <w:color w:val="00B050"/>
        </w:rPr>
      </w:pPr>
      <w:r w:rsidRPr="009F7F85">
        <w:rPr>
          <w:rFonts w:asciiTheme="majorBidi" w:hAnsiTheme="majorBidi" w:cstheme="majorBidi"/>
          <w:color w:val="00B050"/>
          <w:vertAlign w:val="superscript"/>
        </w:rPr>
        <w:t>2</w:t>
      </w:r>
      <w:r w:rsidR="00DE2C10" w:rsidRPr="009F7F85">
        <w:rPr>
          <w:rFonts w:asciiTheme="majorBidi" w:hAnsiTheme="majorBidi" w:cstheme="majorBidi"/>
          <w:color w:val="00B050"/>
        </w:rPr>
        <w:t>LRV is related to albedo, but the concept of albedo does not incorporate the human luminosity function. It is also related to Munsell Value, but Munsell Value is defined with respect to a somewhat obsolete standard illuminant (CIE Illuminant C).</w:t>
      </w:r>
    </w:p>
    <w:p w14:paraId="1B46A872"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Minor comments:</w:t>
      </w:r>
    </w:p>
    <w:p w14:paraId="00B8D58A" w14:textId="77777777" w:rsidR="009E5BF6" w:rsidRPr="009F7F85" w:rsidRDefault="009E5BF6" w:rsidP="00653297">
      <w:pPr>
        <w:jc w:val="both"/>
        <w:rPr>
          <w:rFonts w:asciiTheme="majorBidi" w:hAnsiTheme="majorBidi" w:cstheme="majorBidi"/>
        </w:rPr>
      </w:pPr>
    </w:p>
    <w:p w14:paraId="4DE4C47B"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Reference to previous work might be extended, especially concerning research in perception. In fact, although in my understanding, the presented work is about lightness constancy, there is no definition of lightness and it is not clear what are the factors involved in lightness constancy. For a definition of lightness and brightness I recommend referring to "Lightness Perception and Lightness Illusions"- Adelson, 2000. For the factors contributing to lightness constancy I suggest "Seeing blac</w:t>
      </w:r>
      <w:r w:rsidR="009E5BF6" w:rsidRPr="009F7F85">
        <w:rPr>
          <w:rFonts w:asciiTheme="majorBidi" w:hAnsiTheme="majorBidi" w:cstheme="majorBidi"/>
        </w:rPr>
        <w:t>k and white" - Gilchrist, 2006.</w:t>
      </w:r>
    </w:p>
    <w:p w14:paraId="5C52891C" w14:textId="77777777" w:rsidR="009E5BF6" w:rsidRPr="009F7F85" w:rsidRDefault="009E5BF6" w:rsidP="00653297">
      <w:pPr>
        <w:jc w:val="both"/>
        <w:rPr>
          <w:rFonts w:asciiTheme="majorBidi" w:hAnsiTheme="majorBidi" w:cstheme="majorBidi"/>
        </w:rPr>
      </w:pPr>
    </w:p>
    <w:p w14:paraId="3BA93BCF" w14:textId="77777777"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modified the end of the first paragraph to add a definition of lightness constancy and to include some key references:</w:t>
      </w:r>
    </w:p>
    <w:p w14:paraId="66685142" w14:textId="77777777" w:rsidR="004E7A9D" w:rsidRPr="009F7F85" w:rsidRDefault="004E7A9D" w:rsidP="004E7A9D">
      <w:pPr>
        <w:pStyle w:val="Quote"/>
        <w:rPr>
          <w:rFonts w:asciiTheme="majorBidi" w:hAnsiTheme="majorBidi" w:cstheme="majorBidi"/>
          <w:color w:val="FF0000"/>
        </w:rPr>
      </w:pPr>
      <w:r w:rsidRPr="009F7F85">
        <w:rPr>
          <w:rFonts w:asciiTheme="majorBidi" w:hAnsiTheme="majorBidi" w:cstheme="majorBidi"/>
          <w:color w:val="FF0000"/>
        </w:rPr>
        <w:t xml:space="preserve">"The ability of a visual system to compute a representation of object color that is stable against variation in object-extrinsic factors is called color constancy. A well-studied special case of color constancy is when the stimuli are restricted to be achromatic. This special case is called lightness constancy (Gilchrist, 2006). Although human lightness and color constancy are not </w:t>
      </w:r>
      <w:r w:rsidRPr="009F7F85">
        <w:rPr>
          <w:rFonts w:asciiTheme="majorBidi" w:hAnsiTheme="majorBidi" w:cstheme="majorBidi"/>
          <w:color w:val="FF0000"/>
        </w:rPr>
        <w:lastRenderedPageBreak/>
        <w:t>perfect, they are often very good (Foster, 2011; Brainard &amp; Radonjic, 2014; Adelson, 2000; Kingdom, 2011)."</w:t>
      </w:r>
    </w:p>
    <w:p w14:paraId="4B0241BE"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r w:rsidRPr="009F7F85">
        <w:rPr>
          <w:rFonts w:asciiTheme="majorBidi" w:hAnsiTheme="majorBidi" w:cstheme="majorBidi"/>
          <w:color w:val="00B0F0"/>
          <w:highlight w:val="yellow"/>
        </w:rPr>
        <w:t xml:space="preserve">Adelson, E.H. 2000 Lightness perception and lightness illusions. In </w:t>
      </w:r>
      <w:r w:rsidRPr="009F7F85">
        <w:rPr>
          <w:rFonts w:asciiTheme="majorBidi" w:hAnsiTheme="majorBidi" w:cstheme="majorBidi"/>
          <w:i/>
          <w:iCs/>
          <w:color w:val="00B0F0"/>
          <w:highlight w:val="yellow"/>
        </w:rPr>
        <w:t>The New Cognitive Neurosciences, 2nd ed.</w:t>
      </w:r>
      <w:r w:rsidRPr="009F7F85">
        <w:rPr>
          <w:rFonts w:asciiTheme="majorBidi" w:hAnsiTheme="majorBidi" w:cstheme="majorBidi"/>
          <w:color w:val="00B0F0"/>
          <w:highlight w:val="yellow"/>
        </w:rPr>
        <w:t xml:space="preserve"> (ed. M. Gazzaniga), pp. 339-351. Cambridge, MA, MIT Press.</w:t>
      </w:r>
    </w:p>
    <w:p w14:paraId="30A0FE06" w14:textId="77777777" w:rsidR="004E7A9D" w:rsidRPr="009F7F85" w:rsidRDefault="004E7A9D" w:rsidP="004E7A9D">
      <w:pPr>
        <w:rPr>
          <w:rFonts w:asciiTheme="majorBidi" w:hAnsiTheme="majorBidi" w:cstheme="majorBidi"/>
          <w:color w:val="00B0F0"/>
          <w:highlight w:val="yellow"/>
        </w:rPr>
      </w:pPr>
    </w:p>
    <w:p w14:paraId="2B3E0A84"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r w:rsidRPr="009F7F85">
        <w:rPr>
          <w:rFonts w:asciiTheme="majorBidi" w:hAnsiTheme="majorBidi" w:cstheme="majorBidi"/>
          <w:color w:val="00B0F0"/>
          <w:highlight w:val="yellow"/>
        </w:rPr>
        <w:t xml:space="preserve">Gilchrist, A.L. 2006 </w:t>
      </w:r>
      <w:r w:rsidRPr="009F7F85">
        <w:rPr>
          <w:rFonts w:asciiTheme="majorBidi" w:hAnsiTheme="majorBidi" w:cstheme="majorBidi"/>
          <w:i/>
          <w:iCs/>
          <w:color w:val="00B0F0"/>
          <w:highlight w:val="yellow"/>
        </w:rPr>
        <w:t>Seeing Black and White</w:t>
      </w:r>
      <w:r w:rsidRPr="009F7F85">
        <w:rPr>
          <w:rFonts w:asciiTheme="majorBidi" w:hAnsiTheme="majorBidi" w:cstheme="majorBidi"/>
          <w:color w:val="00B0F0"/>
          <w:highlight w:val="yellow"/>
        </w:rPr>
        <w:t>. Oxford, Oxford University Press.</w:t>
      </w:r>
    </w:p>
    <w:p w14:paraId="062637BC"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p>
    <w:p w14:paraId="0334C93E"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r w:rsidRPr="009F7F85">
        <w:rPr>
          <w:rFonts w:asciiTheme="majorBidi" w:hAnsiTheme="majorBidi" w:cstheme="majorBidi"/>
          <w:color w:val="00B0F0"/>
          <w:highlight w:val="yellow"/>
        </w:rPr>
        <w:t xml:space="preserve">Kingdom, F.A.A. 2011 Lightness, brightness and transparency: A quarter century of new ideas, captivating demonstrations and unrelenting controversy. </w:t>
      </w:r>
      <w:r w:rsidRPr="009F7F85">
        <w:rPr>
          <w:rFonts w:asciiTheme="majorBidi" w:hAnsiTheme="majorBidi" w:cstheme="majorBidi"/>
          <w:i/>
          <w:iCs/>
          <w:color w:val="00B0F0"/>
          <w:highlight w:val="yellow"/>
        </w:rPr>
        <w:t>Vision Research</w:t>
      </w:r>
      <w:r w:rsidRPr="009F7F85">
        <w:rPr>
          <w:rFonts w:asciiTheme="majorBidi" w:hAnsiTheme="majorBidi" w:cstheme="majorBidi"/>
          <w:color w:val="00B0F0"/>
          <w:highlight w:val="yellow"/>
        </w:rPr>
        <w:t xml:space="preserve"> </w:t>
      </w:r>
      <w:r w:rsidRPr="009F7F85">
        <w:rPr>
          <w:rFonts w:asciiTheme="majorBidi" w:hAnsiTheme="majorBidi" w:cstheme="majorBidi"/>
          <w:b/>
          <w:bCs/>
          <w:color w:val="00B0F0"/>
          <w:highlight w:val="yellow"/>
        </w:rPr>
        <w:t>51</w:t>
      </w:r>
      <w:r w:rsidRPr="009F7F85">
        <w:rPr>
          <w:rFonts w:asciiTheme="majorBidi" w:hAnsiTheme="majorBidi" w:cstheme="majorBidi"/>
          <w:color w:val="00B0F0"/>
          <w:highlight w:val="yellow"/>
        </w:rPr>
        <w:t>, 652-673.</w:t>
      </w:r>
    </w:p>
    <w:p w14:paraId="1B190DDE"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p>
    <w:p w14:paraId="2B35B5EC" w14:textId="77777777"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00B0F0"/>
          <w:highlight w:val="yellow"/>
        </w:rPr>
        <w:t>Also, fix citations to Radonjic -&gt; Radonjić</w:t>
      </w:r>
    </w:p>
    <w:p w14:paraId="79E67B7A" w14:textId="77777777" w:rsidR="004E7A9D" w:rsidRPr="009F7F85" w:rsidRDefault="004E7A9D" w:rsidP="00653297">
      <w:pPr>
        <w:jc w:val="both"/>
        <w:rPr>
          <w:rFonts w:asciiTheme="majorBidi" w:hAnsiTheme="majorBidi" w:cstheme="majorBidi"/>
        </w:rPr>
      </w:pPr>
    </w:p>
    <w:p w14:paraId="6562E816"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Also, there is a certain body of work on which scenes aspects potential cues for lightness (e.g "Cues to an Equivalent Lighting Model" Boyaci, Doerschner &amp; Maloney, 2006; "Illumination estimation in three-dimensional scenes with and without specular cues" - Snyder, Doerschner &amp; Maloney). Specular reflections are one of those cues. However, there are human and simulation studies reporting that specular highlight are discounted in lightness judgments and that specular reflections potentially impair lightness discrimination (e.g. "Lightness constancy in the presence of specular highlights" - Todd, Normal &amp; Mingolla, 2004; "Lightness perception for matte and glossy complex shapes", Toscani, Valsecchi &amp; Gegenfurtner, 2017; "The effect of gloss on perc</w:t>
      </w:r>
      <w:r w:rsidR="009E5BF6" w:rsidRPr="009F7F85">
        <w:rPr>
          <w:rFonts w:asciiTheme="majorBidi" w:hAnsiTheme="majorBidi" w:cstheme="majorBidi"/>
        </w:rPr>
        <w:t>eived lightness" - Beck, 1964 ).</w:t>
      </w:r>
    </w:p>
    <w:p w14:paraId="1E6E89EF" w14:textId="77777777" w:rsidR="009E5BF6" w:rsidRPr="009F7F85" w:rsidRDefault="009E5BF6" w:rsidP="00653297">
      <w:pPr>
        <w:jc w:val="both"/>
        <w:rPr>
          <w:rFonts w:asciiTheme="majorBidi" w:hAnsiTheme="majorBidi" w:cstheme="majorBidi"/>
        </w:rPr>
      </w:pPr>
    </w:p>
    <w:p w14:paraId="7AF01B8B" w14:textId="072E246F"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agree that providing a bit more in the way of pointers into the relevant literature will be helpful, although reviewing this literature is beyond the scope of the current paper. We have now edited the following paragraph in the discussion, and added citations along the lines suggested above. Changes to this paragraph also address the three points made by the reviewer that follow this one</w:t>
      </w:r>
      <w:r w:rsidR="00B23EAB" w:rsidRPr="009F7F85">
        <w:rPr>
          <w:rFonts w:asciiTheme="majorBidi" w:hAnsiTheme="majorBidi" w:cstheme="majorBidi"/>
          <w:color w:val="FF0000"/>
        </w:rPr>
        <w:t xml:space="preserve"> (Line </w:t>
      </w:r>
      <w:r w:rsidR="00B23EAB" w:rsidRPr="009F7F85">
        <w:rPr>
          <w:rFonts w:asciiTheme="majorBidi" w:hAnsiTheme="majorBidi" w:cstheme="majorBidi"/>
          <w:color w:val="FF0000"/>
          <w:highlight w:val="yellow"/>
        </w:rPr>
        <w:t>XX</w:t>
      </w:r>
      <w:r w:rsidR="00B23EAB" w:rsidRPr="009F7F85">
        <w:rPr>
          <w:rFonts w:asciiTheme="majorBidi" w:hAnsiTheme="majorBidi" w:cstheme="majorBidi"/>
          <w:color w:val="FF0000"/>
        </w:rPr>
        <w:t>).</w:t>
      </w:r>
    </w:p>
    <w:p w14:paraId="6C29F2AA" w14:textId="4FC940C5" w:rsidR="004E7A9D" w:rsidRPr="009F7F85" w:rsidRDefault="004E7A9D" w:rsidP="004E7A9D">
      <w:pPr>
        <w:pStyle w:val="Quote"/>
        <w:rPr>
          <w:rStyle w:val="Emphasis"/>
          <w:rFonts w:asciiTheme="majorBidi" w:hAnsiTheme="majorBidi" w:cstheme="majorBidi"/>
          <w:i w:val="0"/>
          <w:iCs/>
          <w:color w:val="00B050"/>
        </w:rPr>
      </w:pPr>
      <w:r w:rsidRPr="009F7F85">
        <w:rPr>
          <w:rStyle w:val="Emphasis"/>
          <w:rFonts w:asciiTheme="majorBidi" w:hAnsiTheme="majorBidi" w:cstheme="majorBidi"/>
          <w:i w:val="0"/>
          <w:iCs/>
          <w:color w:val="00B050"/>
        </w:rPr>
        <w:t>In the work presented here, we studied computational luminance constancy in virtual scenes with naturalistic spectral variation in light sources and in surface reflectance functions, with only matte surfaces in the scenes. It is natural to by studying with spectral variation, because this variation is at the heart of what makes luminance constancy a rich computational problem. In natural scenes, however, there are other sources of variation that add additional richness. These include variation in non-spectral properties of objects and lighting in the scene, including object texture, material</w:t>
      </w:r>
      <w:r w:rsidR="00B23EAB" w:rsidRPr="009F7F85">
        <w:rPr>
          <w:rStyle w:val="Emphasis"/>
          <w:rFonts w:asciiTheme="majorBidi" w:hAnsiTheme="majorBidi" w:cstheme="majorBidi"/>
          <w:i w:val="0"/>
          <w:iCs/>
          <w:color w:val="00B050"/>
        </w:rPr>
        <w:t xml:space="preserve"> (e.g. specularity)</w:t>
      </w:r>
      <w:r w:rsidRPr="009F7F85">
        <w:rPr>
          <w:rStyle w:val="Emphasis"/>
          <w:rFonts w:asciiTheme="majorBidi" w:hAnsiTheme="majorBidi" w:cstheme="majorBidi"/>
          <w:i w:val="0"/>
          <w:iCs/>
          <w:color w:val="00B050"/>
        </w:rPr>
        <w:t xml:space="preserve">, and shape as well as lighting geometry. The methods we developed here may be generalized to study the effects of variation in these factors. That is, one could incorporate these other sources of variation into the generation of the scenes and again learn estimators from the corresponding labeled images. A challenge for this approach will be to thoughtfully control the increase in problem complexity, both to keep compute time feasible and to ensure that it is possible to extract meaningful insight from the results. Extending the work to include variation of material may provide insights not only about luminance constancy but also for computations that relate to material perception (see Fleming, 2017); extending the work to include variation in object shape and lighting geometry may clarify </w:t>
      </w:r>
      <w:r w:rsidRPr="009F7F85">
        <w:rPr>
          <w:rStyle w:val="Emphasis"/>
          <w:rFonts w:asciiTheme="majorBidi" w:hAnsiTheme="majorBidi" w:cstheme="majorBidi"/>
          <w:i w:val="0"/>
          <w:iCs/>
          <w:color w:val="00B050"/>
        </w:rPr>
        <w:lastRenderedPageBreak/>
        <w:t>the role of object boundaries versus object interiors for providing information that supports perception of object color and lightness (see Land &amp; McCann, 1971; Rudd, 2016). We also note that there is a literature on how increasing stimulus complexity along the various lines listed above affects human color and lightness perception (e.g. Beck, 1964; Yang &amp; Maloney, 2001; Yang &amp; Shevell, 2002; Todd et al., 2004; Snyder et al., 2005; Boyaci et al., 2006; Xiao &amp; Brainard, 2008; Kingdom, 2011; Xiao et al., 2012; Anderson, 2015; Toscani et al., 2017), as well as the computational problem of color and lightness constancy (e.g. Lee, 1986; D'Zmura &amp; Lennie, 1986; Funt &amp; Drew, 1988; Tominaga &amp; Wandell, 1989; Barron &amp; Malik, 2012; Barron, 2015; Finlayson, 2018).</w:t>
      </w:r>
    </w:p>
    <w:p w14:paraId="204F5966" w14:textId="77777777" w:rsidR="004E7A9D" w:rsidRPr="009F7F85" w:rsidRDefault="004E7A9D" w:rsidP="004E7A9D">
      <w:pPr>
        <w:autoSpaceDE w:val="0"/>
        <w:autoSpaceDN w:val="0"/>
        <w:adjustRightInd w:val="0"/>
        <w:ind w:right="-720"/>
        <w:rPr>
          <w:rFonts w:asciiTheme="majorBidi" w:hAnsiTheme="majorBidi" w:cstheme="majorBidi"/>
          <w:color w:val="00B0F0"/>
        </w:rPr>
      </w:pPr>
    </w:p>
    <w:p w14:paraId="1F25586D" w14:textId="77777777" w:rsidR="004E7A9D" w:rsidRPr="009F7F85" w:rsidRDefault="004E7A9D" w:rsidP="004E7A9D">
      <w:pPr>
        <w:autoSpaceDE w:val="0"/>
        <w:autoSpaceDN w:val="0"/>
        <w:adjustRightInd w:val="0"/>
        <w:ind w:right="-720"/>
        <w:rPr>
          <w:rFonts w:asciiTheme="majorBidi" w:hAnsiTheme="majorBidi" w:cstheme="majorBidi"/>
          <w:color w:val="00B0F0"/>
        </w:rPr>
      </w:pPr>
      <w:r w:rsidRPr="009F7F85">
        <w:rPr>
          <w:rFonts w:asciiTheme="majorBidi" w:hAnsiTheme="majorBidi" w:cstheme="majorBidi"/>
          <w:color w:val="00B0F0"/>
        </w:rPr>
        <w:t>References added to paragraph above. Asterisk below indicates already in our bibliography.</w:t>
      </w:r>
    </w:p>
    <w:p w14:paraId="76BE142D" w14:textId="77777777" w:rsidR="004E7A9D" w:rsidRPr="009F7F85" w:rsidRDefault="004E7A9D" w:rsidP="004E7A9D">
      <w:pPr>
        <w:autoSpaceDE w:val="0"/>
        <w:autoSpaceDN w:val="0"/>
        <w:adjustRightInd w:val="0"/>
        <w:ind w:right="-720"/>
        <w:rPr>
          <w:rFonts w:asciiTheme="majorBidi" w:hAnsiTheme="majorBidi" w:cstheme="majorBidi"/>
          <w:color w:val="00B0F0"/>
        </w:rPr>
      </w:pPr>
    </w:p>
    <w:p w14:paraId="75190698"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r w:rsidRPr="009F7F85">
        <w:rPr>
          <w:rFonts w:asciiTheme="majorBidi" w:hAnsiTheme="majorBidi" w:cstheme="majorBidi"/>
          <w:color w:val="00B0F0"/>
          <w:highlight w:val="yellow"/>
        </w:rPr>
        <w:t xml:space="preserve">Fleming, R.W. 2017 Material perception. </w:t>
      </w:r>
      <w:r w:rsidRPr="009F7F85">
        <w:rPr>
          <w:rFonts w:asciiTheme="majorBidi" w:hAnsiTheme="majorBidi" w:cstheme="majorBidi"/>
          <w:i/>
          <w:iCs/>
          <w:color w:val="00B0F0"/>
          <w:highlight w:val="yellow"/>
        </w:rPr>
        <w:t>Annual Review of Vision Science</w:t>
      </w:r>
      <w:r w:rsidRPr="009F7F85">
        <w:rPr>
          <w:rFonts w:asciiTheme="majorBidi" w:hAnsiTheme="majorBidi" w:cstheme="majorBidi"/>
          <w:color w:val="00B0F0"/>
          <w:highlight w:val="yellow"/>
        </w:rPr>
        <w:t xml:space="preserve"> </w:t>
      </w:r>
      <w:r w:rsidRPr="009F7F85">
        <w:rPr>
          <w:rFonts w:asciiTheme="majorBidi" w:hAnsiTheme="majorBidi" w:cstheme="majorBidi"/>
          <w:b/>
          <w:bCs/>
          <w:color w:val="00B0F0"/>
          <w:highlight w:val="yellow"/>
        </w:rPr>
        <w:t>3</w:t>
      </w:r>
      <w:r w:rsidRPr="009F7F85">
        <w:rPr>
          <w:rFonts w:asciiTheme="majorBidi" w:hAnsiTheme="majorBidi" w:cstheme="majorBidi"/>
          <w:color w:val="00B0F0"/>
          <w:highlight w:val="yellow"/>
        </w:rPr>
        <w:t>, 365-388.</w:t>
      </w:r>
    </w:p>
    <w:p w14:paraId="5C1EE5FC"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p>
    <w:p w14:paraId="2869DCA0"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r w:rsidRPr="009F7F85">
        <w:rPr>
          <w:rFonts w:asciiTheme="majorBidi" w:hAnsiTheme="majorBidi" w:cstheme="majorBidi"/>
          <w:color w:val="00B0F0"/>
          <w:highlight w:val="yellow"/>
        </w:rPr>
        <w:t xml:space="preserve">Beck, J. 1964 The effect of surface gloss on perceived lightness. </w:t>
      </w:r>
      <w:r w:rsidRPr="009F7F85">
        <w:rPr>
          <w:rFonts w:asciiTheme="majorBidi" w:hAnsiTheme="majorBidi" w:cstheme="majorBidi"/>
          <w:i/>
          <w:iCs/>
          <w:color w:val="00B0F0"/>
          <w:highlight w:val="yellow"/>
        </w:rPr>
        <w:t>American Journal of Psychology</w:t>
      </w:r>
      <w:r w:rsidRPr="009F7F85">
        <w:rPr>
          <w:rFonts w:asciiTheme="majorBidi" w:hAnsiTheme="majorBidi" w:cstheme="majorBidi"/>
          <w:color w:val="00B0F0"/>
          <w:highlight w:val="yellow"/>
        </w:rPr>
        <w:t xml:space="preserve"> </w:t>
      </w:r>
      <w:r w:rsidRPr="009F7F85">
        <w:rPr>
          <w:rFonts w:asciiTheme="majorBidi" w:hAnsiTheme="majorBidi" w:cstheme="majorBidi"/>
          <w:b/>
          <w:bCs/>
          <w:color w:val="00B0F0"/>
          <w:highlight w:val="yellow"/>
        </w:rPr>
        <w:t>77</w:t>
      </w:r>
      <w:r w:rsidRPr="009F7F85">
        <w:rPr>
          <w:rFonts w:asciiTheme="majorBidi" w:hAnsiTheme="majorBidi" w:cstheme="majorBidi"/>
          <w:color w:val="00B0F0"/>
          <w:highlight w:val="yellow"/>
        </w:rPr>
        <w:t>, 54-63. – Highlights affect perceived lightness</w:t>
      </w:r>
    </w:p>
    <w:p w14:paraId="0041A512" w14:textId="77777777" w:rsidR="004E7A9D" w:rsidRPr="009F7F85" w:rsidRDefault="004E7A9D" w:rsidP="004E7A9D">
      <w:pPr>
        <w:rPr>
          <w:rFonts w:asciiTheme="majorBidi" w:hAnsiTheme="majorBidi" w:cstheme="majorBidi"/>
          <w:color w:val="00B0F0"/>
          <w:highlight w:val="yellow"/>
        </w:rPr>
      </w:pPr>
    </w:p>
    <w:p w14:paraId="716646D4"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r w:rsidRPr="009F7F85">
        <w:rPr>
          <w:rFonts w:asciiTheme="majorBidi" w:hAnsiTheme="majorBidi" w:cstheme="majorBidi"/>
          <w:color w:val="00B0F0"/>
          <w:highlight w:val="yellow"/>
        </w:rPr>
        <w:t xml:space="preserve">Todd, J.T., Norman, J.F. &amp; Mingolla, E. 2004 Lightness constancy in the presence of specular highlights. </w:t>
      </w:r>
      <w:r w:rsidRPr="009F7F85">
        <w:rPr>
          <w:rFonts w:asciiTheme="majorBidi" w:hAnsiTheme="majorBidi" w:cstheme="majorBidi"/>
          <w:i/>
          <w:iCs/>
          <w:color w:val="00B0F0"/>
          <w:highlight w:val="yellow"/>
        </w:rPr>
        <w:t>Psychological Science</w:t>
      </w:r>
      <w:r w:rsidRPr="009F7F85">
        <w:rPr>
          <w:rFonts w:asciiTheme="majorBidi" w:hAnsiTheme="majorBidi" w:cstheme="majorBidi"/>
          <w:color w:val="00B0F0"/>
          <w:highlight w:val="yellow"/>
        </w:rPr>
        <w:t xml:space="preserve"> </w:t>
      </w:r>
      <w:r w:rsidRPr="009F7F85">
        <w:rPr>
          <w:rFonts w:asciiTheme="majorBidi" w:hAnsiTheme="majorBidi" w:cstheme="majorBidi"/>
          <w:b/>
          <w:bCs/>
          <w:color w:val="00B0F0"/>
          <w:highlight w:val="yellow"/>
        </w:rPr>
        <w:t>15</w:t>
      </w:r>
      <w:r w:rsidRPr="009F7F85">
        <w:rPr>
          <w:rFonts w:asciiTheme="majorBidi" w:hAnsiTheme="majorBidi" w:cstheme="majorBidi"/>
          <w:color w:val="00B0F0"/>
          <w:highlight w:val="yellow"/>
        </w:rPr>
        <w:t>, 33-39. – Specular highlights discounted in lightness perception.</w:t>
      </w:r>
    </w:p>
    <w:p w14:paraId="7BB8220F" w14:textId="77777777" w:rsidR="004E7A9D" w:rsidRPr="009F7F85" w:rsidRDefault="004E7A9D" w:rsidP="004E7A9D">
      <w:pPr>
        <w:rPr>
          <w:rFonts w:asciiTheme="majorBidi" w:hAnsiTheme="majorBidi" w:cstheme="majorBidi"/>
          <w:color w:val="00B0F0"/>
          <w:highlight w:val="yellow"/>
        </w:rPr>
      </w:pPr>
    </w:p>
    <w:p w14:paraId="61FF8904"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r w:rsidRPr="009F7F85">
        <w:rPr>
          <w:rFonts w:asciiTheme="majorBidi" w:hAnsiTheme="majorBidi" w:cstheme="majorBidi"/>
          <w:color w:val="00B0F0"/>
          <w:highlight w:val="yellow"/>
        </w:rPr>
        <w:t xml:space="preserve">Boyaci, H., Doerschner, K. &amp; Maloney, L.T. 2006 Cues to an equivalent lighting model. </w:t>
      </w:r>
      <w:r w:rsidRPr="009F7F85">
        <w:rPr>
          <w:rFonts w:asciiTheme="majorBidi" w:hAnsiTheme="majorBidi" w:cstheme="majorBidi"/>
          <w:i/>
          <w:iCs/>
          <w:color w:val="00B0F0"/>
          <w:highlight w:val="yellow"/>
        </w:rPr>
        <w:t>J Vis</w:t>
      </w:r>
      <w:r w:rsidRPr="009F7F85">
        <w:rPr>
          <w:rFonts w:asciiTheme="majorBidi" w:hAnsiTheme="majorBidi" w:cstheme="majorBidi"/>
          <w:color w:val="00B0F0"/>
          <w:highlight w:val="yellow"/>
        </w:rPr>
        <w:t xml:space="preserve"> </w:t>
      </w:r>
      <w:r w:rsidRPr="009F7F85">
        <w:rPr>
          <w:rFonts w:asciiTheme="majorBidi" w:hAnsiTheme="majorBidi" w:cstheme="majorBidi"/>
          <w:b/>
          <w:bCs/>
          <w:color w:val="00B0F0"/>
          <w:highlight w:val="yellow"/>
        </w:rPr>
        <w:t>6</w:t>
      </w:r>
      <w:r w:rsidRPr="009F7F85">
        <w:rPr>
          <w:rFonts w:asciiTheme="majorBidi" w:hAnsiTheme="majorBidi" w:cstheme="majorBidi"/>
          <w:color w:val="00B0F0"/>
          <w:highlight w:val="yellow"/>
        </w:rPr>
        <w:t>, 106-118. – Review of that lab's work.  Not quite what we want here.</w:t>
      </w:r>
    </w:p>
    <w:p w14:paraId="23384A21" w14:textId="77777777" w:rsidR="004E7A9D" w:rsidRPr="009F7F85" w:rsidRDefault="004E7A9D" w:rsidP="004E7A9D">
      <w:pPr>
        <w:rPr>
          <w:rFonts w:asciiTheme="majorBidi" w:hAnsiTheme="majorBidi" w:cstheme="majorBidi"/>
          <w:color w:val="00B0F0"/>
          <w:highlight w:val="yellow"/>
        </w:rPr>
      </w:pPr>
    </w:p>
    <w:p w14:paraId="41808823"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r w:rsidRPr="009F7F85">
        <w:rPr>
          <w:rFonts w:asciiTheme="majorBidi" w:hAnsiTheme="majorBidi" w:cstheme="majorBidi"/>
          <w:color w:val="00B0F0"/>
          <w:highlight w:val="yellow"/>
        </w:rPr>
        <w:t xml:space="preserve">Snyder, J.L., Doerschner, K. &amp; Maloney, L.T. 2005 Illumination estimation in three-dimensional scenes with and without specular cues. </w:t>
      </w:r>
      <w:r w:rsidRPr="009F7F85">
        <w:rPr>
          <w:rFonts w:asciiTheme="majorBidi" w:hAnsiTheme="majorBidi" w:cstheme="majorBidi"/>
          <w:i/>
          <w:iCs/>
          <w:color w:val="00B0F0"/>
          <w:highlight w:val="yellow"/>
        </w:rPr>
        <w:t>J Vis</w:t>
      </w:r>
      <w:r w:rsidRPr="009F7F85">
        <w:rPr>
          <w:rFonts w:asciiTheme="majorBidi" w:hAnsiTheme="majorBidi" w:cstheme="majorBidi"/>
          <w:color w:val="00B0F0"/>
          <w:highlight w:val="yellow"/>
        </w:rPr>
        <w:t xml:space="preserve"> </w:t>
      </w:r>
      <w:r w:rsidRPr="009F7F85">
        <w:rPr>
          <w:rFonts w:asciiTheme="majorBidi" w:hAnsiTheme="majorBidi" w:cstheme="majorBidi"/>
          <w:b/>
          <w:bCs/>
          <w:color w:val="00B0F0"/>
          <w:highlight w:val="yellow"/>
        </w:rPr>
        <w:t>5</w:t>
      </w:r>
      <w:r w:rsidRPr="009F7F85">
        <w:rPr>
          <w:rFonts w:asciiTheme="majorBidi" w:hAnsiTheme="majorBidi" w:cstheme="majorBidi"/>
          <w:color w:val="00B0F0"/>
          <w:highlight w:val="yellow"/>
        </w:rPr>
        <w:t>, 863-877. – Specularities improve constancy.</w:t>
      </w:r>
    </w:p>
    <w:p w14:paraId="7AF390BC" w14:textId="77777777" w:rsidR="004E7A9D" w:rsidRPr="009F7F85" w:rsidRDefault="004E7A9D" w:rsidP="004E7A9D">
      <w:pPr>
        <w:rPr>
          <w:rFonts w:asciiTheme="majorBidi" w:hAnsiTheme="majorBidi" w:cstheme="majorBidi"/>
          <w:color w:val="00B0F0"/>
          <w:highlight w:val="yellow"/>
        </w:rPr>
      </w:pPr>
    </w:p>
    <w:p w14:paraId="6D047D52"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r w:rsidRPr="009F7F85">
        <w:rPr>
          <w:rFonts w:asciiTheme="majorBidi" w:hAnsiTheme="majorBidi" w:cstheme="majorBidi"/>
          <w:color w:val="00B0F0"/>
          <w:highlight w:val="yellow"/>
        </w:rPr>
        <w:t xml:space="preserve">Toscani, M., Valsecchi, M. &amp; Gegenfurtner, K.R. 2017 Lightness perception for matte and glossy complex shapes. </w:t>
      </w:r>
      <w:r w:rsidRPr="009F7F85">
        <w:rPr>
          <w:rFonts w:asciiTheme="majorBidi" w:hAnsiTheme="majorBidi" w:cstheme="majorBidi"/>
          <w:i/>
          <w:iCs/>
          <w:color w:val="00B0F0"/>
          <w:highlight w:val="yellow"/>
        </w:rPr>
        <w:t>Vision Res</w:t>
      </w:r>
      <w:r w:rsidRPr="009F7F85">
        <w:rPr>
          <w:rFonts w:asciiTheme="majorBidi" w:hAnsiTheme="majorBidi" w:cstheme="majorBidi"/>
          <w:color w:val="00B0F0"/>
          <w:highlight w:val="yellow"/>
        </w:rPr>
        <w:t xml:space="preserve"> </w:t>
      </w:r>
      <w:r w:rsidRPr="009F7F85">
        <w:rPr>
          <w:rFonts w:asciiTheme="majorBidi" w:hAnsiTheme="majorBidi" w:cstheme="majorBidi"/>
          <w:b/>
          <w:bCs/>
          <w:color w:val="00B0F0"/>
          <w:highlight w:val="yellow"/>
        </w:rPr>
        <w:t>131</w:t>
      </w:r>
      <w:r w:rsidRPr="009F7F85">
        <w:rPr>
          <w:rFonts w:asciiTheme="majorBidi" w:hAnsiTheme="majorBidi" w:cstheme="majorBidi"/>
          <w:color w:val="00B0F0"/>
          <w:highlight w:val="yellow"/>
        </w:rPr>
        <w:t>, 82-95. – Highlights affect perceived lightness of glossy surfaces.</w:t>
      </w:r>
    </w:p>
    <w:p w14:paraId="6048AAE6" w14:textId="77777777" w:rsidR="004E7A9D" w:rsidRPr="009F7F85" w:rsidRDefault="004E7A9D" w:rsidP="004E7A9D">
      <w:pPr>
        <w:rPr>
          <w:rFonts w:asciiTheme="majorBidi" w:hAnsiTheme="majorBidi" w:cstheme="majorBidi"/>
          <w:color w:val="00B0F0"/>
          <w:highlight w:val="yellow"/>
        </w:rPr>
      </w:pPr>
    </w:p>
    <w:p w14:paraId="5ED119FC"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r w:rsidRPr="009F7F85">
        <w:rPr>
          <w:rFonts w:asciiTheme="majorBidi" w:hAnsiTheme="majorBidi" w:cstheme="majorBidi"/>
          <w:color w:val="00B0F0"/>
          <w:highlight w:val="yellow"/>
        </w:rPr>
        <w:t xml:space="preserve">Yang, J.N. &amp; Maloney, L.T. 2001 Illuminant cues in surface color perception: tests of three candidate cues. </w:t>
      </w:r>
      <w:r w:rsidRPr="009F7F85">
        <w:rPr>
          <w:rFonts w:asciiTheme="majorBidi" w:hAnsiTheme="majorBidi" w:cstheme="majorBidi"/>
          <w:i/>
          <w:iCs/>
          <w:color w:val="00B0F0"/>
          <w:highlight w:val="yellow"/>
        </w:rPr>
        <w:t>Vision Research</w:t>
      </w:r>
      <w:r w:rsidRPr="009F7F85">
        <w:rPr>
          <w:rFonts w:asciiTheme="majorBidi" w:hAnsiTheme="majorBidi" w:cstheme="majorBidi"/>
          <w:color w:val="00B0F0"/>
          <w:highlight w:val="yellow"/>
        </w:rPr>
        <w:t xml:space="preserve"> </w:t>
      </w:r>
      <w:r w:rsidRPr="009F7F85">
        <w:rPr>
          <w:rFonts w:asciiTheme="majorBidi" w:hAnsiTheme="majorBidi" w:cstheme="majorBidi"/>
          <w:b/>
          <w:bCs/>
          <w:color w:val="00B0F0"/>
          <w:highlight w:val="yellow"/>
        </w:rPr>
        <w:t>41</w:t>
      </w:r>
      <w:r w:rsidRPr="009F7F85">
        <w:rPr>
          <w:rFonts w:asciiTheme="majorBidi" w:hAnsiTheme="majorBidi" w:cstheme="majorBidi"/>
          <w:color w:val="00B0F0"/>
          <w:highlight w:val="yellow"/>
        </w:rPr>
        <w:t>, 2581-2600. – Hightlights can improve constancy.</w:t>
      </w:r>
    </w:p>
    <w:p w14:paraId="16DECFFC"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p>
    <w:p w14:paraId="7CDDBE8D" w14:textId="77777777" w:rsidR="004E7A9D" w:rsidRPr="009F7F85" w:rsidRDefault="004E7A9D" w:rsidP="004E7A9D">
      <w:pPr>
        <w:autoSpaceDE w:val="0"/>
        <w:autoSpaceDN w:val="0"/>
        <w:adjustRightInd w:val="0"/>
        <w:ind w:right="-720"/>
        <w:rPr>
          <w:rFonts w:asciiTheme="majorBidi" w:hAnsiTheme="majorBidi" w:cstheme="majorBidi"/>
          <w:highlight w:val="yellow"/>
        </w:rPr>
      </w:pPr>
      <w:r w:rsidRPr="009F7F85">
        <w:rPr>
          <w:rFonts w:asciiTheme="majorBidi" w:hAnsiTheme="majorBidi" w:cstheme="majorBidi"/>
          <w:color w:val="00B0F0"/>
          <w:highlight w:val="yellow"/>
        </w:rPr>
        <w:t xml:space="preserve">Yang, J.N. &amp; Shevell, S.K. 2002 Stereo disparity improves color constancy. </w:t>
      </w:r>
      <w:r w:rsidRPr="009F7F85">
        <w:rPr>
          <w:rFonts w:asciiTheme="majorBidi" w:hAnsiTheme="majorBidi" w:cstheme="majorBidi"/>
          <w:i/>
          <w:iCs/>
          <w:color w:val="00B0F0"/>
          <w:highlight w:val="yellow"/>
        </w:rPr>
        <w:t>Vision Research</w:t>
      </w:r>
      <w:r w:rsidRPr="009F7F85">
        <w:rPr>
          <w:rFonts w:asciiTheme="majorBidi" w:hAnsiTheme="majorBidi" w:cstheme="majorBidi"/>
          <w:color w:val="00B0F0"/>
          <w:highlight w:val="yellow"/>
        </w:rPr>
        <w:t xml:space="preserve"> </w:t>
      </w:r>
      <w:r w:rsidRPr="009F7F85">
        <w:rPr>
          <w:rFonts w:asciiTheme="majorBidi" w:hAnsiTheme="majorBidi" w:cstheme="majorBidi"/>
          <w:b/>
          <w:bCs/>
          <w:color w:val="00B0F0"/>
          <w:highlight w:val="yellow"/>
        </w:rPr>
        <w:t>42</w:t>
      </w:r>
      <w:r w:rsidRPr="009F7F85">
        <w:rPr>
          <w:rFonts w:asciiTheme="majorBidi" w:hAnsiTheme="majorBidi" w:cstheme="majorBidi"/>
          <w:color w:val="00B0F0"/>
          <w:highlight w:val="yellow"/>
        </w:rPr>
        <w:t>, 1979-1989. – Constancy improves with stereo when there are highlights.</w:t>
      </w:r>
    </w:p>
    <w:p w14:paraId="61E4166A" w14:textId="77777777" w:rsidR="004E7A9D" w:rsidRPr="009F7F85" w:rsidRDefault="004E7A9D" w:rsidP="004E7A9D">
      <w:pPr>
        <w:rPr>
          <w:rFonts w:asciiTheme="majorBidi" w:hAnsiTheme="majorBidi" w:cstheme="majorBidi"/>
          <w:color w:val="00B0F0"/>
          <w:highlight w:val="yellow"/>
        </w:rPr>
      </w:pPr>
    </w:p>
    <w:p w14:paraId="063CCFA1"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r w:rsidRPr="009F7F85">
        <w:rPr>
          <w:rFonts w:asciiTheme="majorBidi" w:hAnsiTheme="majorBidi" w:cstheme="majorBidi"/>
          <w:color w:val="00B0F0"/>
          <w:highlight w:val="yellow"/>
        </w:rPr>
        <w:t xml:space="preserve">Lee, H.C. 1986 Method for computing the scene-illuminant chromaticity from specular highlights. </w:t>
      </w:r>
      <w:r w:rsidRPr="009F7F85">
        <w:rPr>
          <w:rFonts w:asciiTheme="majorBidi" w:hAnsiTheme="majorBidi" w:cstheme="majorBidi"/>
          <w:i/>
          <w:iCs/>
          <w:color w:val="00B0F0"/>
          <w:highlight w:val="yellow"/>
        </w:rPr>
        <w:t>Journal of The Optical Society of America A</w:t>
      </w:r>
      <w:r w:rsidRPr="009F7F85">
        <w:rPr>
          <w:rFonts w:asciiTheme="majorBidi" w:hAnsiTheme="majorBidi" w:cstheme="majorBidi"/>
          <w:color w:val="00B0F0"/>
          <w:highlight w:val="yellow"/>
        </w:rPr>
        <w:t xml:space="preserve"> </w:t>
      </w:r>
      <w:r w:rsidRPr="009F7F85">
        <w:rPr>
          <w:rFonts w:asciiTheme="majorBidi" w:hAnsiTheme="majorBidi" w:cstheme="majorBidi"/>
          <w:b/>
          <w:bCs/>
          <w:color w:val="00B0F0"/>
          <w:highlight w:val="yellow"/>
        </w:rPr>
        <w:t>3</w:t>
      </w:r>
      <w:r w:rsidRPr="009F7F85">
        <w:rPr>
          <w:rFonts w:asciiTheme="majorBidi" w:hAnsiTheme="majorBidi" w:cstheme="majorBidi"/>
          <w:color w:val="00B0F0"/>
          <w:highlight w:val="yellow"/>
        </w:rPr>
        <w:t>, 1694-1699. – How specularities could improve color constancy.</w:t>
      </w:r>
    </w:p>
    <w:p w14:paraId="65F61546" w14:textId="77777777" w:rsidR="004E7A9D" w:rsidRPr="009F7F85" w:rsidRDefault="004E7A9D" w:rsidP="004E7A9D">
      <w:pPr>
        <w:rPr>
          <w:rFonts w:asciiTheme="majorBidi" w:hAnsiTheme="majorBidi" w:cstheme="majorBidi"/>
          <w:color w:val="00B0F0"/>
          <w:highlight w:val="yellow"/>
        </w:rPr>
      </w:pPr>
    </w:p>
    <w:p w14:paraId="2C9B0AB4"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r w:rsidRPr="009F7F85">
        <w:rPr>
          <w:rFonts w:asciiTheme="majorBidi" w:hAnsiTheme="majorBidi" w:cstheme="majorBidi"/>
          <w:color w:val="00B0F0"/>
          <w:highlight w:val="yellow"/>
        </w:rPr>
        <w:t xml:space="preserve">Xiao, B. &amp; Brainard, D.H. 2008 Surface gloss and color perception of 3D objects. </w:t>
      </w:r>
      <w:r w:rsidRPr="009F7F85">
        <w:rPr>
          <w:rFonts w:asciiTheme="majorBidi" w:hAnsiTheme="majorBidi" w:cstheme="majorBidi"/>
          <w:i/>
          <w:iCs/>
          <w:color w:val="00B0F0"/>
          <w:highlight w:val="yellow"/>
        </w:rPr>
        <w:t>Visual Neuroscience</w:t>
      </w:r>
      <w:r w:rsidRPr="009F7F85">
        <w:rPr>
          <w:rFonts w:asciiTheme="majorBidi" w:hAnsiTheme="majorBidi" w:cstheme="majorBidi"/>
          <w:color w:val="00B0F0"/>
          <w:highlight w:val="yellow"/>
        </w:rPr>
        <w:t xml:space="preserve"> </w:t>
      </w:r>
      <w:r w:rsidRPr="009F7F85">
        <w:rPr>
          <w:rFonts w:asciiTheme="majorBidi" w:hAnsiTheme="majorBidi" w:cstheme="majorBidi"/>
          <w:b/>
          <w:bCs/>
          <w:color w:val="00B0F0"/>
          <w:highlight w:val="yellow"/>
        </w:rPr>
        <w:t>25</w:t>
      </w:r>
      <w:r w:rsidRPr="009F7F85">
        <w:rPr>
          <w:rFonts w:asciiTheme="majorBidi" w:hAnsiTheme="majorBidi" w:cstheme="majorBidi"/>
          <w:color w:val="00B0F0"/>
          <w:highlight w:val="yellow"/>
        </w:rPr>
        <w:t>, 371-385. – Object color appearance is somewhat stabilized against desaturation from specular highlights</w:t>
      </w:r>
    </w:p>
    <w:p w14:paraId="52F660EC" w14:textId="77777777" w:rsidR="004E7A9D" w:rsidRPr="009F7F85" w:rsidRDefault="004E7A9D" w:rsidP="004E7A9D">
      <w:pPr>
        <w:rPr>
          <w:rFonts w:asciiTheme="majorBidi" w:hAnsiTheme="majorBidi" w:cstheme="majorBidi"/>
          <w:color w:val="00B0F0"/>
          <w:highlight w:val="yellow"/>
        </w:rPr>
      </w:pPr>
    </w:p>
    <w:p w14:paraId="50F12D27"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r w:rsidRPr="009F7F85">
        <w:rPr>
          <w:rFonts w:asciiTheme="majorBidi" w:hAnsiTheme="majorBidi" w:cstheme="majorBidi"/>
          <w:color w:val="00B0F0"/>
          <w:highlight w:val="yellow"/>
        </w:rPr>
        <w:lastRenderedPageBreak/>
        <w:t xml:space="preserve">Xiao, B., Hurst, B., MacIntyre, L. &amp; Brainard, D.H. 2012 The color constancy of three-dimensional objects. </w:t>
      </w:r>
      <w:r w:rsidRPr="009F7F85">
        <w:rPr>
          <w:rFonts w:asciiTheme="majorBidi" w:hAnsiTheme="majorBidi" w:cstheme="majorBidi"/>
          <w:i/>
          <w:iCs/>
          <w:color w:val="00B0F0"/>
          <w:highlight w:val="yellow"/>
        </w:rPr>
        <w:t>Journal of Vision</w:t>
      </w:r>
      <w:r w:rsidRPr="009F7F85">
        <w:rPr>
          <w:rFonts w:asciiTheme="majorBidi" w:hAnsiTheme="majorBidi" w:cstheme="majorBidi"/>
          <w:color w:val="00B0F0"/>
          <w:highlight w:val="yellow"/>
        </w:rPr>
        <w:t xml:space="preserve"> </w:t>
      </w:r>
      <w:r w:rsidRPr="009F7F85">
        <w:rPr>
          <w:rFonts w:asciiTheme="majorBidi" w:hAnsiTheme="majorBidi" w:cstheme="majorBidi"/>
          <w:b/>
          <w:bCs/>
          <w:color w:val="00B0F0"/>
          <w:highlight w:val="yellow"/>
        </w:rPr>
        <w:t>12</w:t>
      </w:r>
      <w:r w:rsidRPr="009F7F85">
        <w:rPr>
          <w:rFonts w:asciiTheme="majorBidi" w:hAnsiTheme="majorBidi" w:cstheme="majorBidi"/>
          <w:color w:val="00B0F0"/>
          <w:highlight w:val="yellow"/>
        </w:rPr>
        <w:t>, 1-15. – No improvement of constancy with addition of highlights.</w:t>
      </w:r>
    </w:p>
    <w:p w14:paraId="4F5E0ED4" w14:textId="77777777" w:rsidR="004E7A9D" w:rsidRPr="009F7F85" w:rsidRDefault="004E7A9D" w:rsidP="004E7A9D">
      <w:pPr>
        <w:rPr>
          <w:rFonts w:asciiTheme="majorBidi" w:hAnsiTheme="majorBidi" w:cstheme="majorBidi"/>
          <w:color w:val="00B0F0"/>
          <w:highlight w:val="yellow"/>
        </w:rPr>
      </w:pPr>
    </w:p>
    <w:p w14:paraId="666BB6CD"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r w:rsidRPr="009F7F85">
        <w:rPr>
          <w:rFonts w:asciiTheme="majorBidi" w:hAnsiTheme="majorBidi" w:cstheme="majorBidi"/>
          <w:color w:val="00B0F0"/>
          <w:highlight w:val="yellow"/>
        </w:rPr>
        <w:t xml:space="preserve">D'Zmura, M. &amp; Lennie, P. 1986 Mechanisms of color constancy. </w:t>
      </w:r>
      <w:r w:rsidRPr="009F7F85">
        <w:rPr>
          <w:rFonts w:asciiTheme="majorBidi" w:hAnsiTheme="majorBidi" w:cstheme="majorBidi"/>
          <w:i/>
          <w:iCs/>
          <w:color w:val="00B0F0"/>
          <w:highlight w:val="yellow"/>
        </w:rPr>
        <w:t>Journal of the Optical Society of America A</w:t>
      </w:r>
      <w:r w:rsidRPr="009F7F85">
        <w:rPr>
          <w:rFonts w:asciiTheme="majorBidi" w:hAnsiTheme="majorBidi" w:cstheme="majorBidi"/>
          <w:color w:val="00B0F0"/>
          <w:highlight w:val="yellow"/>
        </w:rPr>
        <w:t xml:space="preserve"> </w:t>
      </w:r>
      <w:r w:rsidRPr="009F7F85">
        <w:rPr>
          <w:rFonts w:asciiTheme="majorBidi" w:hAnsiTheme="majorBidi" w:cstheme="majorBidi"/>
          <w:b/>
          <w:bCs/>
          <w:color w:val="00B0F0"/>
          <w:highlight w:val="yellow"/>
        </w:rPr>
        <w:t>3</w:t>
      </w:r>
      <w:r w:rsidRPr="009F7F85">
        <w:rPr>
          <w:rFonts w:asciiTheme="majorBidi" w:hAnsiTheme="majorBidi" w:cstheme="majorBidi"/>
          <w:color w:val="00B0F0"/>
          <w:highlight w:val="yellow"/>
        </w:rPr>
        <w:t>, 1662-1672. – How specularities could improve color constancy.</w:t>
      </w:r>
    </w:p>
    <w:p w14:paraId="4D50C3DE"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p>
    <w:p w14:paraId="2E76FCFB" w14:textId="77777777" w:rsidR="004E7A9D" w:rsidRPr="009F7F85" w:rsidRDefault="004E7A9D" w:rsidP="004E7A9D">
      <w:pPr>
        <w:autoSpaceDE w:val="0"/>
        <w:autoSpaceDN w:val="0"/>
        <w:adjustRightInd w:val="0"/>
        <w:ind w:right="-720"/>
        <w:rPr>
          <w:rFonts w:asciiTheme="majorBidi" w:hAnsiTheme="majorBidi" w:cstheme="majorBidi"/>
          <w:color w:val="00B0F0"/>
        </w:rPr>
      </w:pPr>
      <w:r w:rsidRPr="009F7F85">
        <w:rPr>
          <w:rFonts w:asciiTheme="majorBidi" w:hAnsiTheme="majorBidi" w:cstheme="majorBidi"/>
          <w:color w:val="00B0F0"/>
          <w:highlight w:val="yellow"/>
        </w:rPr>
        <w:t xml:space="preserve">Tominaga, S. &amp; Wandell, B.A. 1989 The standard surface reflectance model and illuminant estimation. </w:t>
      </w:r>
      <w:r w:rsidRPr="009F7F85">
        <w:rPr>
          <w:rFonts w:asciiTheme="majorBidi" w:hAnsiTheme="majorBidi" w:cstheme="majorBidi"/>
          <w:i/>
          <w:iCs/>
          <w:color w:val="00B0F0"/>
          <w:highlight w:val="yellow"/>
        </w:rPr>
        <w:t>Journal of the Optical Society of America A</w:t>
      </w:r>
      <w:r w:rsidRPr="009F7F85">
        <w:rPr>
          <w:rFonts w:asciiTheme="majorBidi" w:hAnsiTheme="majorBidi" w:cstheme="majorBidi"/>
          <w:color w:val="00B0F0"/>
          <w:highlight w:val="yellow"/>
        </w:rPr>
        <w:t xml:space="preserve"> </w:t>
      </w:r>
      <w:r w:rsidRPr="009F7F85">
        <w:rPr>
          <w:rFonts w:asciiTheme="majorBidi" w:hAnsiTheme="majorBidi" w:cstheme="majorBidi"/>
          <w:b/>
          <w:bCs/>
          <w:color w:val="00B0F0"/>
          <w:highlight w:val="yellow"/>
        </w:rPr>
        <w:t>6</w:t>
      </w:r>
      <w:r w:rsidRPr="009F7F85">
        <w:rPr>
          <w:rFonts w:asciiTheme="majorBidi" w:hAnsiTheme="majorBidi" w:cstheme="majorBidi"/>
          <w:color w:val="00B0F0"/>
          <w:highlight w:val="yellow"/>
        </w:rPr>
        <w:t>, 576-584. – How specularities could improve color constancy.</w:t>
      </w:r>
    </w:p>
    <w:p w14:paraId="25D40127" w14:textId="77777777" w:rsidR="004E7A9D" w:rsidRPr="009F7F85" w:rsidRDefault="004E7A9D" w:rsidP="004E7A9D">
      <w:pPr>
        <w:rPr>
          <w:rFonts w:asciiTheme="majorBidi" w:hAnsiTheme="majorBidi" w:cstheme="majorBidi"/>
          <w:color w:val="00B0F0"/>
        </w:rPr>
      </w:pPr>
    </w:p>
    <w:p w14:paraId="513CF215" w14:textId="77777777"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00B0F0"/>
        </w:rPr>
        <w:t>*Barron, J. T. (2015). Convolutional color constancy. Proceedings of the IEEE International Conference on Computer Vision, 379-387.</w:t>
      </w:r>
    </w:p>
    <w:p w14:paraId="2A200352" w14:textId="77777777" w:rsidR="004E7A9D" w:rsidRPr="009F7F85" w:rsidRDefault="004E7A9D" w:rsidP="004E7A9D">
      <w:pPr>
        <w:rPr>
          <w:rFonts w:asciiTheme="majorBidi" w:hAnsiTheme="majorBidi" w:cstheme="majorBidi"/>
          <w:color w:val="00B0F0"/>
        </w:rPr>
      </w:pPr>
    </w:p>
    <w:p w14:paraId="292C25A6" w14:textId="77777777"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00B0F0"/>
        </w:rPr>
        <w:t>*Barron, J. T., &amp; Malik, J. (2012). Color constancy, intrinsic images, and shape estimation. Proceedings of the European Conference on Computer Vision (ECCV) , 57-70.</w:t>
      </w:r>
    </w:p>
    <w:p w14:paraId="1DAD2860" w14:textId="77777777" w:rsidR="004E7A9D" w:rsidRPr="009F7F85" w:rsidRDefault="004E7A9D" w:rsidP="004E7A9D">
      <w:pPr>
        <w:rPr>
          <w:rFonts w:asciiTheme="majorBidi" w:hAnsiTheme="majorBidi" w:cstheme="majorBidi"/>
          <w:color w:val="00B0F0"/>
        </w:rPr>
      </w:pPr>
    </w:p>
    <w:p w14:paraId="16F2A0E7" w14:textId="77777777"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00B0F0"/>
        </w:rPr>
        <w:t>*Funt, B. V., &amp; Drew, M. S. (1988). Color constancy computation in near-mondrian scenes using a finite dimensional linear model. Computer Society Conference on Computer Vision and Pattern Recognition, 1988 , 544-549.</w:t>
      </w:r>
    </w:p>
    <w:p w14:paraId="75136FF8" w14:textId="77777777" w:rsidR="004E7A9D" w:rsidRPr="009F7F85" w:rsidRDefault="004E7A9D" w:rsidP="004E7A9D">
      <w:pPr>
        <w:rPr>
          <w:rFonts w:asciiTheme="majorBidi" w:hAnsiTheme="majorBidi" w:cstheme="majorBidi"/>
          <w:color w:val="00B0F0"/>
        </w:rPr>
      </w:pPr>
    </w:p>
    <w:p w14:paraId="05BB63D3" w14:textId="77777777" w:rsidR="004E7A9D" w:rsidRPr="009F7F85" w:rsidRDefault="004E7A9D" w:rsidP="004E7A9D">
      <w:pPr>
        <w:rPr>
          <w:rFonts w:asciiTheme="majorBidi" w:hAnsiTheme="majorBidi" w:cstheme="majorBidi"/>
          <w:color w:val="00B0F0"/>
          <w:highlight w:val="yellow"/>
        </w:rPr>
      </w:pPr>
      <w:r w:rsidRPr="009F7F85">
        <w:rPr>
          <w:rFonts w:asciiTheme="majorBidi" w:hAnsiTheme="majorBidi" w:cstheme="majorBidi"/>
          <w:color w:val="00B0F0"/>
          <w:highlight w:val="yellow"/>
          <w:shd w:val="clear" w:color="auto" w:fill="FFFFFF"/>
        </w:rPr>
        <w:t>Finlayson, G. D. (2018). Colour and illumination in computer vision. </w:t>
      </w:r>
      <w:r w:rsidRPr="009F7F85">
        <w:rPr>
          <w:rFonts w:asciiTheme="majorBidi" w:hAnsiTheme="majorBidi" w:cstheme="majorBidi"/>
          <w:i/>
          <w:iCs/>
          <w:color w:val="00B0F0"/>
          <w:highlight w:val="yellow"/>
        </w:rPr>
        <w:t>Interface Focus</w:t>
      </w:r>
      <w:r w:rsidRPr="009F7F85">
        <w:rPr>
          <w:rFonts w:asciiTheme="majorBidi" w:hAnsiTheme="majorBidi" w:cstheme="majorBidi"/>
          <w:color w:val="00B0F0"/>
          <w:highlight w:val="yellow"/>
          <w:shd w:val="clear" w:color="auto" w:fill="FFFFFF"/>
        </w:rPr>
        <w:t>, </w:t>
      </w:r>
      <w:r w:rsidRPr="009F7F85">
        <w:rPr>
          <w:rFonts w:asciiTheme="majorBidi" w:hAnsiTheme="majorBidi" w:cstheme="majorBidi"/>
          <w:i/>
          <w:iCs/>
          <w:color w:val="00B0F0"/>
          <w:highlight w:val="yellow"/>
        </w:rPr>
        <w:t>8</w:t>
      </w:r>
      <w:r w:rsidRPr="009F7F85">
        <w:rPr>
          <w:rFonts w:asciiTheme="majorBidi" w:hAnsiTheme="majorBidi" w:cstheme="majorBidi"/>
          <w:color w:val="00B0F0"/>
          <w:highlight w:val="yellow"/>
          <w:shd w:val="clear" w:color="auto" w:fill="FFFFFF"/>
        </w:rPr>
        <w:t>(4), 20180008.</w:t>
      </w:r>
    </w:p>
    <w:p w14:paraId="00F14A55" w14:textId="77777777" w:rsidR="004E7A9D" w:rsidRPr="009F7F85" w:rsidRDefault="004E7A9D" w:rsidP="004E7A9D">
      <w:pPr>
        <w:rPr>
          <w:rFonts w:asciiTheme="majorBidi" w:hAnsiTheme="majorBidi" w:cstheme="majorBidi"/>
          <w:color w:val="00B0F0"/>
          <w:highlight w:val="yellow"/>
        </w:rPr>
      </w:pPr>
    </w:p>
    <w:p w14:paraId="43BD4697" w14:textId="77777777" w:rsidR="004E7A9D" w:rsidRPr="009F7F85" w:rsidRDefault="004E7A9D" w:rsidP="004E7A9D">
      <w:pPr>
        <w:rPr>
          <w:rFonts w:asciiTheme="majorBidi" w:hAnsiTheme="majorBidi" w:cstheme="majorBidi"/>
          <w:color w:val="00B0F0"/>
          <w:highlight w:val="yellow"/>
        </w:rPr>
      </w:pPr>
      <w:r w:rsidRPr="009F7F85">
        <w:rPr>
          <w:rFonts w:asciiTheme="majorBidi" w:hAnsiTheme="majorBidi" w:cstheme="majorBidi"/>
          <w:color w:val="00B0F0"/>
          <w:highlight w:val="yellow"/>
        </w:rPr>
        <w:t xml:space="preserve">Anderson, B.L. 2015 The perceptual representation of transparency, lightness, and gloss. In </w:t>
      </w:r>
      <w:r w:rsidRPr="009F7F85">
        <w:rPr>
          <w:rFonts w:asciiTheme="majorBidi" w:hAnsiTheme="majorBidi" w:cstheme="majorBidi"/>
          <w:i/>
          <w:iCs/>
          <w:color w:val="00B0F0"/>
          <w:highlight w:val="yellow"/>
        </w:rPr>
        <w:t>Handbook of Perceptual Organization</w:t>
      </w:r>
      <w:r w:rsidRPr="009F7F85">
        <w:rPr>
          <w:rFonts w:asciiTheme="majorBidi" w:hAnsiTheme="majorBidi" w:cstheme="majorBidi"/>
          <w:color w:val="00B0F0"/>
          <w:highlight w:val="yellow"/>
        </w:rPr>
        <w:t xml:space="preserve"> (ed. J. Wagemans). Oxford, Oxford University Press. – Review.</w:t>
      </w:r>
    </w:p>
    <w:p w14:paraId="4F49F309" w14:textId="77777777" w:rsidR="004E7A9D" w:rsidRPr="009F7F85" w:rsidRDefault="004E7A9D" w:rsidP="004E7A9D">
      <w:pPr>
        <w:rPr>
          <w:rFonts w:asciiTheme="majorBidi" w:hAnsiTheme="majorBidi" w:cstheme="majorBidi"/>
          <w:color w:val="00B0F0"/>
          <w:highlight w:val="yellow"/>
        </w:rPr>
      </w:pPr>
    </w:p>
    <w:p w14:paraId="62FD7FF3" w14:textId="77777777" w:rsidR="004E7A9D" w:rsidRPr="009F7F85" w:rsidRDefault="004E7A9D" w:rsidP="004E7A9D">
      <w:pPr>
        <w:rPr>
          <w:rFonts w:asciiTheme="majorBidi" w:hAnsiTheme="majorBidi" w:cstheme="majorBidi"/>
          <w:color w:val="00B0F0"/>
          <w:highlight w:val="yellow"/>
        </w:rPr>
      </w:pPr>
      <w:r w:rsidRPr="009F7F85">
        <w:rPr>
          <w:rFonts w:asciiTheme="majorBidi" w:hAnsiTheme="majorBidi" w:cstheme="majorBidi"/>
          <w:color w:val="00B0F0"/>
          <w:highlight w:val="yellow"/>
        </w:rPr>
        <w:t xml:space="preserve">Kingdom, F.A.A. 2011 Lightness, brightness and transparency: A quarter century of new ideas, captivating demonstrations and unrelenting controversy. </w:t>
      </w:r>
      <w:r w:rsidRPr="009F7F85">
        <w:rPr>
          <w:rFonts w:asciiTheme="majorBidi" w:hAnsiTheme="majorBidi" w:cstheme="majorBidi"/>
          <w:i/>
          <w:iCs/>
          <w:color w:val="00B0F0"/>
          <w:highlight w:val="yellow"/>
        </w:rPr>
        <w:t>Vision Research</w:t>
      </w:r>
      <w:r w:rsidRPr="009F7F85">
        <w:rPr>
          <w:rFonts w:asciiTheme="majorBidi" w:hAnsiTheme="majorBidi" w:cstheme="majorBidi"/>
          <w:color w:val="00B0F0"/>
          <w:highlight w:val="yellow"/>
        </w:rPr>
        <w:t xml:space="preserve"> </w:t>
      </w:r>
      <w:r w:rsidRPr="009F7F85">
        <w:rPr>
          <w:rFonts w:asciiTheme="majorBidi" w:hAnsiTheme="majorBidi" w:cstheme="majorBidi"/>
          <w:b/>
          <w:bCs/>
          <w:color w:val="00B0F0"/>
          <w:highlight w:val="yellow"/>
        </w:rPr>
        <w:t>51</w:t>
      </w:r>
      <w:r w:rsidRPr="009F7F85">
        <w:rPr>
          <w:rFonts w:asciiTheme="majorBidi" w:hAnsiTheme="majorBidi" w:cstheme="majorBidi"/>
          <w:color w:val="00B0F0"/>
          <w:highlight w:val="yellow"/>
        </w:rPr>
        <w:t>, 652-673.</w:t>
      </w:r>
    </w:p>
    <w:p w14:paraId="32228BC2" w14:textId="77777777" w:rsidR="004E7A9D" w:rsidRPr="009F7F85" w:rsidRDefault="004E7A9D" w:rsidP="004E7A9D">
      <w:pPr>
        <w:rPr>
          <w:rFonts w:asciiTheme="majorBidi" w:hAnsiTheme="majorBidi" w:cstheme="majorBidi"/>
          <w:color w:val="00B0F0"/>
          <w:highlight w:val="yellow"/>
        </w:rPr>
      </w:pPr>
    </w:p>
    <w:p w14:paraId="72585C54" w14:textId="77777777" w:rsidR="004E7A9D" w:rsidRPr="009F7F85" w:rsidRDefault="004E7A9D" w:rsidP="004E7A9D">
      <w:pPr>
        <w:autoSpaceDE w:val="0"/>
        <w:autoSpaceDN w:val="0"/>
        <w:adjustRightInd w:val="0"/>
        <w:ind w:right="-720"/>
        <w:rPr>
          <w:rFonts w:asciiTheme="majorBidi" w:hAnsiTheme="majorBidi" w:cstheme="majorBidi"/>
          <w:color w:val="00B0F0"/>
          <w:highlight w:val="yellow"/>
        </w:rPr>
      </w:pPr>
      <w:r w:rsidRPr="009F7F85">
        <w:rPr>
          <w:rFonts w:asciiTheme="majorBidi" w:hAnsiTheme="majorBidi" w:cstheme="majorBidi"/>
          <w:color w:val="00B0F0"/>
          <w:highlight w:val="yellow"/>
        </w:rPr>
        <w:t xml:space="preserve">Land, E.H. &amp; McCann, J.J. 1971 Lightness and retinex theory. </w:t>
      </w:r>
      <w:r w:rsidRPr="009F7F85">
        <w:rPr>
          <w:rFonts w:asciiTheme="majorBidi" w:hAnsiTheme="majorBidi" w:cstheme="majorBidi"/>
          <w:i/>
          <w:iCs/>
          <w:color w:val="00B0F0"/>
          <w:highlight w:val="yellow"/>
        </w:rPr>
        <w:t>Journal of the Optical Society of America</w:t>
      </w:r>
      <w:r w:rsidRPr="009F7F85">
        <w:rPr>
          <w:rFonts w:asciiTheme="majorBidi" w:hAnsiTheme="majorBidi" w:cstheme="majorBidi"/>
          <w:color w:val="00B0F0"/>
          <w:highlight w:val="yellow"/>
        </w:rPr>
        <w:t xml:space="preserve"> </w:t>
      </w:r>
      <w:r w:rsidRPr="009F7F85">
        <w:rPr>
          <w:rFonts w:asciiTheme="majorBidi" w:hAnsiTheme="majorBidi" w:cstheme="majorBidi"/>
          <w:b/>
          <w:bCs/>
          <w:color w:val="00B0F0"/>
          <w:highlight w:val="yellow"/>
        </w:rPr>
        <w:t>61</w:t>
      </w:r>
      <w:r w:rsidRPr="009F7F85">
        <w:rPr>
          <w:rFonts w:asciiTheme="majorBidi" w:hAnsiTheme="majorBidi" w:cstheme="majorBidi"/>
          <w:color w:val="00B0F0"/>
          <w:highlight w:val="yellow"/>
        </w:rPr>
        <w:t>, 1-11.</w:t>
      </w:r>
    </w:p>
    <w:p w14:paraId="42DAEDF7" w14:textId="77777777" w:rsidR="004E7A9D" w:rsidRPr="009F7F85" w:rsidRDefault="004E7A9D" w:rsidP="004E7A9D">
      <w:pPr>
        <w:rPr>
          <w:rFonts w:asciiTheme="majorBidi" w:hAnsiTheme="majorBidi" w:cstheme="majorBidi"/>
          <w:color w:val="00B0F0"/>
          <w:highlight w:val="yellow"/>
        </w:rPr>
      </w:pPr>
    </w:p>
    <w:p w14:paraId="65AF271C" w14:textId="63E7E27D" w:rsidR="009E5BF6" w:rsidRPr="009F7F85" w:rsidRDefault="004E7A9D" w:rsidP="004E7A9D">
      <w:pPr>
        <w:jc w:val="both"/>
        <w:rPr>
          <w:rFonts w:asciiTheme="majorBidi" w:hAnsiTheme="majorBidi" w:cstheme="majorBidi"/>
        </w:rPr>
      </w:pPr>
      <w:r w:rsidRPr="009F7F85">
        <w:rPr>
          <w:rFonts w:asciiTheme="majorBidi" w:hAnsiTheme="majorBidi" w:cstheme="majorBidi"/>
          <w:color w:val="00B0F0"/>
          <w:highlight w:val="yellow"/>
        </w:rPr>
        <w:t xml:space="preserve">Rudd, M.E. 2016 Retinex-like computations in human lightness perception and their possible realization in visual cortex. In </w:t>
      </w:r>
      <w:r w:rsidRPr="009F7F85">
        <w:rPr>
          <w:rFonts w:asciiTheme="majorBidi" w:hAnsiTheme="majorBidi" w:cstheme="majorBidi"/>
          <w:i/>
          <w:iCs/>
          <w:color w:val="00B0F0"/>
          <w:highlight w:val="yellow"/>
        </w:rPr>
        <w:t>Electronic Imaging 2016</w:t>
      </w:r>
      <w:r w:rsidRPr="009F7F85">
        <w:rPr>
          <w:rFonts w:asciiTheme="majorBidi" w:hAnsiTheme="majorBidi" w:cstheme="majorBidi"/>
          <w:color w:val="00B0F0"/>
          <w:highlight w:val="yellow"/>
        </w:rPr>
        <w:t xml:space="preserve"> (pp. 1-8. San Francisco, CA, Society for Imaging Science and Technology.</w:t>
      </w:r>
    </w:p>
    <w:p w14:paraId="51E8B35F" w14:textId="77777777" w:rsidR="004E7A9D" w:rsidRPr="009F7F85" w:rsidRDefault="004E7A9D" w:rsidP="00653297">
      <w:pPr>
        <w:jc w:val="both"/>
        <w:rPr>
          <w:rFonts w:asciiTheme="majorBidi" w:hAnsiTheme="majorBidi" w:cstheme="majorBidi"/>
        </w:rPr>
      </w:pPr>
    </w:p>
    <w:p w14:paraId="0B7C44CD" w14:textId="77777777" w:rsidR="009E5BF6" w:rsidRPr="009F7F85" w:rsidRDefault="00D9741C" w:rsidP="00653297">
      <w:pPr>
        <w:jc w:val="both"/>
        <w:rPr>
          <w:rFonts w:asciiTheme="majorBidi" w:hAnsiTheme="majorBidi" w:cstheme="majorBidi"/>
        </w:rPr>
      </w:pPr>
      <w:r w:rsidRPr="009F7F85">
        <w:rPr>
          <w:rFonts w:asciiTheme="majorBidi" w:hAnsiTheme="majorBidi" w:cstheme="majorBidi"/>
        </w:rPr>
        <w:t>I think that the approach presented in the manuscript might help investigating the role of specular highlights for an ideal observers. In fact, with a fixed geometry of the scene and the illumination (as it was in the reported simulations) the distribution of the weights in the receptive fields is informative about the role of the elements in the scene. Given the interest that specular reflection received by color and lightness constancy investigations, I would add this in t</w:t>
      </w:r>
      <w:r w:rsidR="009E5BF6" w:rsidRPr="009F7F85">
        <w:rPr>
          <w:rFonts w:asciiTheme="majorBidi" w:hAnsiTheme="majorBidi" w:cstheme="majorBidi"/>
        </w:rPr>
        <w:t>he "Future Directions" section.</w:t>
      </w:r>
    </w:p>
    <w:p w14:paraId="74E74BF7" w14:textId="77777777" w:rsidR="009E5BF6" w:rsidRPr="009F7F85" w:rsidRDefault="009E5BF6" w:rsidP="00653297">
      <w:pPr>
        <w:jc w:val="both"/>
        <w:rPr>
          <w:rFonts w:asciiTheme="majorBidi" w:hAnsiTheme="majorBidi" w:cstheme="majorBidi"/>
        </w:rPr>
      </w:pPr>
    </w:p>
    <w:p w14:paraId="6079746D" w14:textId="77777777" w:rsidR="004E7A9D" w:rsidRPr="009F7F85" w:rsidRDefault="004E7A9D" w:rsidP="004E7A9D">
      <w:pPr>
        <w:rPr>
          <w:rFonts w:asciiTheme="majorBidi" w:hAnsiTheme="majorBidi" w:cstheme="majorBidi"/>
        </w:rPr>
      </w:pPr>
      <w:r w:rsidRPr="009F7F85">
        <w:rPr>
          <w:rFonts w:asciiTheme="majorBidi" w:hAnsiTheme="majorBidi" w:cstheme="majorBidi"/>
          <w:color w:val="FF0000"/>
        </w:rPr>
        <w:t>Good point. We have adopted this suggestion in the revised paragraph above.</w:t>
      </w:r>
    </w:p>
    <w:p w14:paraId="2E745A8E" w14:textId="77777777" w:rsidR="004E7A9D" w:rsidRPr="009F7F85" w:rsidRDefault="004E7A9D" w:rsidP="004E7A9D">
      <w:pPr>
        <w:rPr>
          <w:rFonts w:asciiTheme="majorBidi" w:hAnsiTheme="majorBidi" w:cstheme="majorBidi"/>
        </w:rPr>
      </w:pPr>
    </w:p>
    <w:p w14:paraId="685A390A"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lastRenderedPageBreak/>
        <w:t xml:space="preserve">Also, I suggest stating that the rendered scenes were matte in the "Images of Virtual vs. Real Scenes" section, as a limitation of the simulation given that specular reflections might interact with lightness constancy, </w:t>
      </w:r>
      <w:r w:rsidR="00047AC8" w:rsidRPr="009F7F85">
        <w:rPr>
          <w:rFonts w:asciiTheme="majorBidi" w:hAnsiTheme="majorBidi" w:cstheme="majorBidi"/>
        </w:rPr>
        <w:t>as discussed in the literature.</w:t>
      </w:r>
    </w:p>
    <w:p w14:paraId="5AC43A16" w14:textId="77777777" w:rsidR="00784551" w:rsidRPr="009F7F85" w:rsidRDefault="00784551" w:rsidP="00653297">
      <w:pPr>
        <w:jc w:val="both"/>
        <w:rPr>
          <w:rFonts w:asciiTheme="majorBidi" w:hAnsiTheme="majorBidi" w:cstheme="majorBidi"/>
        </w:rPr>
      </w:pPr>
    </w:p>
    <w:p w14:paraId="7EDD7CEE" w14:textId="76383715"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This restriction is now noted explicitly as described above, albeit in the Future Directions rather than Virtual vs. Real Scenes section.</w:t>
      </w:r>
      <w:r w:rsidR="00D76E9E" w:rsidRPr="009F7F85">
        <w:rPr>
          <w:rFonts w:asciiTheme="majorBidi" w:hAnsiTheme="majorBidi" w:cstheme="majorBidi"/>
          <w:color w:val="FF0000"/>
        </w:rPr>
        <w:t xml:space="preserve"> We have also added a sentence to the Future Directions section (Line </w:t>
      </w:r>
      <w:r w:rsidR="00D76E9E" w:rsidRPr="009F7F85">
        <w:rPr>
          <w:rFonts w:asciiTheme="majorBidi" w:hAnsiTheme="majorBidi" w:cstheme="majorBidi"/>
          <w:color w:val="FF0000"/>
          <w:highlight w:val="yellow"/>
        </w:rPr>
        <w:t>XX</w:t>
      </w:r>
      <w:r w:rsidR="00D76E9E" w:rsidRPr="009F7F85">
        <w:rPr>
          <w:rFonts w:asciiTheme="majorBidi" w:hAnsiTheme="majorBidi" w:cstheme="majorBidi"/>
          <w:color w:val="FF0000"/>
        </w:rPr>
        <w:t>):</w:t>
      </w:r>
    </w:p>
    <w:p w14:paraId="10109702" w14:textId="288B2C97" w:rsidR="00C61FC4" w:rsidRPr="009F7F85" w:rsidRDefault="00C61FC4" w:rsidP="00D76E9E">
      <w:pPr>
        <w:pStyle w:val="Quote"/>
        <w:rPr>
          <w:rFonts w:asciiTheme="majorBidi" w:hAnsiTheme="majorBidi" w:cstheme="majorBidi"/>
          <w:color w:val="00B050"/>
        </w:rPr>
      </w:pPr>
      <w:r w:rsidRPr="009F7F85">
        <w:rPr>
          <w:rFonts w:asciiTheme="majorBidi" w:hAnsiTheme="majorBidi" w:cstheme="majorBidi"/>
          <w:color w:val="00B050"/>
        </w:rPr>
        <w:t xml:space="preserve">Similarly, while the scenes rendered for this work were matte, we could introduce specularity and study </w:t>
      </w:r>
      <w:r w:rsidR="004E7A9D" w:rsidRPr="009F7F85">
        <w:rPr>
          <w:rFonts w:asciiTheme="majorBidi" w:hAnsiTheme="majorBidi" w:cstheme="majorBidi"/>
          <w:color w:val="00B050"/>
        </w:rPr>
        <w:t xml:space="preserve">the </w:t>
      </w:r>
      <w:r w:rsidRPr="009F7F85">
        <w:rPr>
          <w:rFonts w:asciiTheme="majorBidi" w:hAnsiTheme="majorBidi" w:cstheme="majorBidi"/>
          <w:color w:val="00B050"/>
        </w:rPr>
        <w:t xml:space="preserve">interaction of </w:t>
      </w:r>
      <w:r w:rsidR="00AA5315" w:rsidRPr="009F7F85">
        <w:rPr>
          <w:rFonts w:asciiTheme="majorBidi" w:hAnsiTheme="majorBidi" w:cstheme="majorBidi"/>
          <w:color w:val="00B050"/>
        </w:rPr>
        <w:t>its</w:t>
      </w:r>
      <w:r w:rsidR="00D76E9E" w:rsidRPr="009F7F85">
        <w:rPr>
          <w:rFonts w:asciiTheme="majorBidi" w:hAnsiTheme="majorBidi" w:cstheme="majorBidi"/>
          <w:color w:val="00B050"/>
        </w:rPr>
        <w:t xml:space="preserve"> effect on luminance constancy</w:t>
      </w:r>
      <w:r w:rsidR="00DE0002">
        <w:rPr>
          <w:rFonts w:asciiTheme="majorBidi" w:hAnsiTheme="majorBidi" w:cstheme="majorBidi"/>
          <w:color w:val="00B050"/>
        </w:rPr>
        <w:t>.</w:t>
      </w:r>
    </w:p>
    <w:p w14:paraId="78B06050"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Classical ("Lightness and retinex theory", Land &amp; McCann, 1971) but also recent theories of lightness constancy ("A cortical edge-integration model of object-based lightness computation that explains effects of spatial context and individual differences" - Rudd, 2014) propose that visual system spatially integrates the luminance steps corresponding to reflectance edges (as given object boundaries). By looking at the shape of the receptive field in condition 3, it seems that rather large positive weights are flanked by negative weights corresponding to borders between the objects in the background, suggesting edge related computations. I suppose one of the potentiality of the approach is to reveal such local computations, thus if the authors find my speculation sensible, I would add it in the discussion, showing how the proposed approach has the power to reveal lightness constancy computations</w:t>
      </w:r>
      <w:r w:rsidR="00047AC8" w:rsidRPr="009F7F85">
        <w:rPr>
          <w:rFonts w:asciiTheme="majorBidi" w:hAnsiTheme="majorBidi" w:cstheme="majorBidi"/>
        </w:rPr>
        <w:t xml:space="preserve"> as proposed in the literature.</w:t>
      </w:r>
    </w:p>
    <w:p w14:paraId="216BC7FD" w14:textId="77777777" w:rsidR="00047AC8" w:rsidRPr="009F7F85" w:rsidRDefault="00047AC8" w:rsidP="00653297">
      <w:pPr>
        <w:jc w:val="both"/>
        <w:rPr>
          <w:rFonts w:asciiTheme="majorBidi" w:hAnsiTheme="majorBidi" w:cstheme="majorBidi"/>
        </w:rPr>
      </w:pPr>
    </w:p>
    <w:p w14:paraId="0A06E63F" w14:textId="6FF4B624"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FF0000"/>
        </w:rPr>
        <w:t>This is an interesting connection, which we now make</w:t>
      </w:r>
      <w:r w:rsidR="004E3813">
        <w:rPr>
          <w:rFonts w:asciiTheme="majorBidi" w:hAnsiTheme="majorBidi" w:cstheme="majorBidi"/>
          <w:color w:val="FF0000"/>
        </w:rPr>
        <w:t xml:space="preserve"> explicit</w:t>
      </w:r>
      <w:r w:rsidRPr="009F7F85">
        <w:rPr>
          <w:rFonts w:asciiTheme="majorBidi" w:hAnsiTheme="majorBidi" w:cstheme="majorBidi"/>
          <w:color w:val="FF0000"/>
        </w:rPr>
        <w:t xml:space="preserve">, again in the same revised </w:t>
      </w:r>
      <w:r w:rsidR="009F7F85">
        <w:rPr>
          <w:rFonts w:asciiTheme="majorBidi" w:hAnsiTheme="majorBidi" w:cstheme="majorBidi"/>
          <w:color w:val="FF0000"/>
        </w:rPr>
        <w:t>F</w:t>
      </w:r>
      <w:r w:rsidRPr="009F7F85">
        <w:rPr>
          <w:rFonts w:asciiTheme="majorBidi" w:hAnsiTheme="majorBidi" w:cstheme="majorBidi"/>
          <w:color w:val="FF0000"/>
        </w:rPr>
        <w:t xml:space="preserve">uture </w:t>
      </w:r>
      <w:r w:rsidR="009F7F85">
        <w:rPr>
          <w:rFonts w:asciiTheme="majorBidi" w:hAnsiTheme="majorBidi" w:cstheme="majorBidi"/>
          <w:color w:val="FF0000"/>
        </w:rPr>
        <w:t>D</w:t>
      </w:r>
      <w:r w:rsidRPr="009F7F85">
        <w:rPr>
          <w:rFonts w:asciiTheme="majorBidi" w:hAnsiTheme="majorBidi" w:cstheme="majorBidi"/>
          <w:color w:val="FF0000"/>
        </w:rPr>
        <w:t xml:space="preserve">irections paragraph quoted above. (We cited </w:t>
      </w:r>
      <w:r w:rsidR="006D00C1">
        <w:rPr>
          <w:rFonts w:asciiTheme="majorBidi" w:hAnsiTheme="majorBidi" w:cstheme="majorBidi"/>
          <w:color w:val="FF0000"/>
        </w:rPr>
        <w:t>more recnt</w:t>
      </w:r>
      <w:r w:rsidRPr="009F7F85">
        <w:rPr>
          <w:rFonts w:asciiTheme="majorBidi" w:hAnsiTheme="majorBidi" w:cstheme="majorBidi"/>
          <w:color w:val="FF0000"/>
        </w:rPr>
        <w:t xml:space="preserve"> 2016 paper by Rudd, though.)</w:t>
      </w:r>
    </w:p>
    <w:p w14:paraId="4981E230" w14:textId="77777777" w:rsidR="00047AC8" w:rsidRPr="009F7F85" w:rsidRDefault="00047AC8" w:rsidP="00653297">
      <w:pPr>
        <w:jc w:val="both"/>
        <w:rPr>
          <w:rFonts w:asciiTheme="majorBidi" w:hAnsiTheme="majorBidi" w:cstheme="majorBidi"/>
        </w:rPr>
      </w:pPr>
    </w:p>
    <w:p w14:paraId="16CF1E3C" w14:textId="77777777" w:rsidR="00047AC8" w:rsidRPr="009F7F85" w:rsidRDefault="00D9741C" w:rsidP="00653297">
      <w:pPr>
        <w:jc w:val="both"/>
        <w:rPr>
          <w:rFonts w:asciiTheme="majorBidi" w:hAnsiTheme="majorBidi" w:cstheme="majorBidi"/>
        </w:rPr>
      </w:pPr>
      <w:r w:rsidRPr="009F7F85">
        <w:rPr>
          <w:rFonts w:asciiTheme="majorBidi" w:hAnsiTheme="majorBidi" w:cstheme="majorBidi"/>
        </w:rPr>
        <w:t>The idea of generating large datasets of rendered surfaces in order to investigate classification of an ideal observers (ROC and linear classification) on their material properties is not new ("Optimal sampling of visual information for lightness judgments" - Toscani, Valsecchi &amp; Gegenfurtner 2013; "Lightness perception for matte and glossy complex shapes" - Toscani, Valsecchi &amp; Gegenfurtner 2017; "Statistical correlates of perceived gloss in natural images" -Wiebel,</w:t>
      </w:r>
      <w:r w:rsidR="00047AC8" w:rsidRPr="009F7F85">
        <w:rPr>
          <w:rFonts w:asciiTheme="majorBidi" w:hAnsiTheme="majorBidi" w:cstheme="majorBidi"/>
        </w:rPr>
        <w:t xml:space="preserve"> Toscani &amp; Gegenfurtner, 2015).</w:t>
      </w:r>
    </w:p>
    <w:p w14:paraId="22C7B2A0" w14:textId="77777777" w:rsidR="00047AC8" w:rsidRPr="009F7F85" w:rsidRDefault="00047AC8" w:rsidP="00653297">
      <w:pPr>
        <w:jc w:val="both"/>
        <w:rPr>
          <w:rFonts w:asciiTheme="majorBidi" w:hAnsiTheme="majorBidi" w:cstheme="majorBidi"/>
        </w:rPr>
      </w:pPr>
    </w:p>
    <w:p w14:paraId="621C5AE5" w14:textId="77777777" w:rsidR="00047AC8" w:rsidRPr="009F7F85" w:rsidRDefault="00047AC8" w:rsidP="00653297">
      <w:pPr>
        <w:jc w:val="both"/>
        <w:rPr>
          <w:rFonts w:asciiTheme="majorBidi" w:hAnsiTheme="majorBidi" w:cstheme="majorBidi"/>
        </w:rPr>
      </w:pPr>
      <w:r w:rsidRPr="009F7F85">
        <w:rPr>
          <w:rFonts w:asciiTheme="majorBidi" w:hAnsiTheme="majorBidi" w:cstheme="majorBidi"/>
        </w:rPr>
        <w:t xml:space="preserve">However, to my knowledge this is the first time that reflectance spectra are taken into account, as opposed to grayscale images, as the toolbox presented in the paper allows. I would stress the novelty respect to previous work. </w:t>
      </w:r>
    </w:p>
    <w:p w14:paraId="3F2D0A1F" w14:textId="77777777" w:rsidR="004E7A9D" w:rsidRPr="009F7F85" w:rsidRDefault="004E7A9D" w:rsidP="004E7A9D">
      <w:pPr>
        <w:rPr>
          <w:rFonts w:asciiTheme="majorBidi" w:hAnsiTheme="majorBidi" w:cstheme="majorBidi"/>
          <w:color w:val="00B0F0"/>
        </w:rPr>
      </w:pPr>
    </w:p>
    <w:p w14:paraId="3DEA12CA" w14:textId="1C8A41E6"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 xml:space="preserve">Thanks for pointing us </w:t>
      </w:r>
      <w:r w:rsidR="004E3813">
        <w:rPr>
          <w:rFonts w:asciiTheme="majorBidi" w:hAnsiTheme="majorBidi" w:cstheme="majorBidi"/>
          <w:color w:val="FF0000"/>
        </w:rPr>
        <w:t>towards</w:t>
      </w:r>
      <w:r w:rsidRPr="009F7F85">
        <w:rPr>
          <w:rFonts w:asciiTheme="majorBidi" w:hAnsiTheme="majorBidi" w:cstheme="majorBidi"/>
          <w:color w:val="FF0000"/>
        </w:rPr>
        <w:t xml:space="preserve"> the work above, which indeed we should have cited.  We have now remedied this and a few other related omissions through modifications to the following paragraphs in the discussion</w:t>
      </w:r>
      <w:r w:rsidR="004E3813">
        <w:rPr>
          <w:rFonts w:asciiTheme="majorBidi" w:hAnsiTheme="majorBidi" w:cstheme="majorBidi"/>
          <w:color w:val="FF0000"/>
        </w:rPr>
        <w:t xml:space="preserve"> (Lines </w:t>
      </w:r>
      <w:r w:rsidR="004E3813" w:rsidRPr="004E3813">
        <w:rPr>
          <w:rFonts w:asciiTheme="majorBidi" w:hAnsiTheme="majorBidi" w:cstheme="majorBidi"/>
          <w:color w:val="FF0000"/>
          <w:highlight w:val="yellow"/>
        </w:rPr>
        <w:t>XX</w:t>
      </w:r>
      <w:r w:rsidR="004E3813">
        <w:rPr>
          <w:rFonts w:asciiTheme="majorBidi" w:hAnsiTheme="majorBidi" w:cstheme="majorBidi"/>
          <w:color w:val="FF0000"/>
        </w:rPr>
        <w:t xml:space="preserve"> and </w:t>
      </w:r>
      <w:r w:rsidR="004E3813" w:rsidRPr="004E3813">
        <w:rPr>
          <w:rFonts w:asciiTheme="majorBidi" w:hAnsiTheme="majorBidi" w:cstheme="majorBidi"/>
          <w:color w:val="FF0000"/>
          <w:highlight w:val="yellow"/>
        </w:rPr>
        <w:t>YY</w:t>
      </w:r>
      <w:r w:rsidR="004E3813">
        <w:rPr>
          <w:rFonts w:asciiTheme="majorBidi" w:hAnsiTheme="majorBidi" w:cstheme="majorBidi"/>
          <w:color w:val="FF0000"/>
        </w:rPr>
        <w:t>)</w:t>
      </w:r>
      <w:r w:rsidRPr="009F7F85">
        <w:rPr>
          <w:rFonts w:asciiTheme="majorBidi" w:hAnsiTheme="majorBidi" w:cstheme="majorBidi"/>
          <w:color w:val="FF0000"/>
        </w:rPr>
        <w:t>.</w:t>
      </w:r>
    </w:p>
    <w:p w14:paraId="001A5A62" w14:textId="75ADA4B1" w:rsidR="004E7A9D" w:rsidRPr="009F7F85" w:rsidRDefault="00D141DD" w:rsidP="004E7A9D">
      <w:pPr>
        <w:pStyle w:val="Quote"/>
        <w:rPr>
          <w:rFonts w:asciiTheme="majorBidi" w:eastAsiaTheme="minorHAnsi" w:hAnsiTheme="majorBidi" w:cstheme="majorBidi"/>
          <w:color w:val="FF0000"/>
        </w:rPr>
      </w:pPr>
      <w:r>
        <w:rPr>
          <w:rFonts w:asciiTheme="majorBidi" w:eastAsiaTheme="minorHAnsi" w:hAnsiTheme="majorBidi" w:cstheme="majorBidi"/>
          <w:color w:val="FF0000"/>
        </w:rPr>
        <w:t xml:space="preserve">Large datasets of natural or posed scenes with ground truth information about </w:t>
      </w:r>
      <w:r w:rsidR="00740419">
        <w:rPr>
          <w:rFonts w:asciiTheme="majorBidi" w:eastAsiaTheme="minorHAnsi" w:hAnsiTheme="majorBidi" w:cstheme="majorBidi"/>
          <w:color w:val="FF0000"/>
        </w:rPr>
        <w:t>illumina</w:t>
      </w:r>
      <w:r w:rsidR="009C19BF">
        <w:rPr>
          <w:rFonts w:asciiTheme="majorBidi" w:eastAsiaTheme="minorHAnsi" w:hAnsiTheme="majorBidi" w:cstheme="majorBidi"/>
          <w:color w:val="FF0000"/>
        </w:rPr>
        <w:t>nt</w:t>
      </w:r>
      <w:r w:rsidR="00740419">
        <w:rPr>
          <w:rFonts w:asciiTheme="majorBidi" w:eastAsiaTheme="minorHAnsi" w:hAnsiTheme="majorBidi" w:cstheme="majorBidi"/>
          <w:color w:val="FF0000"/>
        </w:rPr>
        <w:t xml:space="preserve"> and object surface reflectance are difficult to obtain, as independent measurement of </w:t>
      </w:r>
      <w:r w:rsidR="009C19BF">
        <w:rPr>
          <w:rFonts w:asciiTheme="majorBidi" w:eastAsiaTheme="minorHAnsi" w:hAnsiTheme="majorBidi" w:cstheme="majorBidi"/>
          <w:color w:val="FF0000"/>
        </w:rPr>
        <w:t>illuminant and surface</w:t>
      </w:r>
      <w:r w:rsidR="00740419">
        <w:rPr>
          <w:rFonts w:asciiTheme="majorBidi" w:eastAsiaTheme="minorHAnsi" w:hAnsiTheme="majorBidi" w:cstheme="majorBidi"/>
          <w:color w:val="FF0000"/>
        </w:rPr>
        <w:t xml:space="preserve"> </w:t>
      </w:r>
      <w:r w:rsidR="009C19BF">
        <w:rPr>
          <w:rFonts w:asciiTheme="majorBidi" w:eastAsiaTheme="minorHAnsi" w:hAnsiTheme="majorBidi" w:cstheme="majorBidi"/>
          <w:color w:val="FF0000"/>
        </w:rPr>
        <w:t>properties</w:t>
      </w:r>
      <w:r w:rsidR="00740419">
        <w:rPr>
          <w:rFonts w:asciiTheme="majorBidi" w:eastAsiaTheme="minorHAnsi" w:hAnsiTheme="majorBidi" w:cstheme="majorBidi"/>
          <w:color w:val="FF0000"/>
        </w:rPr>
        <w:t xml:space="preserve"> at each image location is painstaking. That noted, there are useful databases for evaluation of color constancy algorithms that provide information about illumination and/or surface reflectance (</w:t>
      </w:r>
      <w:r w:rsidR="00E93981">
        <w:rPr>
          <w:rFonts w:asciiTheme="majorBidi" w:eastAsiaTheme="minorHAnsi" w:hAnsiTheme="majorBidi" w:cstheme="majorBidi"/>
          <w:color w:val="FF0000"/>
        </w:rPr>
        <w:t xml:space="preserve">e.g., </w:t>
      </w:r>
      <w:r w:rsidR="00D07B3C">
        <w:rPr>
          <w:rFonts w:asciiTheme="majorBidi" w:eastAsiaTheme="minorHAnsi" w:hAnsiTheme="majorBidi" w:cstheme="majorBidi"/>
          <w:color w:val="FF0000"/>
        </w:rPr>
        <w:t xml:space="preserve">Barnard et al., 2002; </w:t>
      </w:r>
      <w:r w:rsidR="00D24072" w:rsidRPr="009C19BF">
        <w:rPr>
          <w:rFonts w:asciiTheme="majorBidi" w:hAnsiTheme="majorBidi" w:cstheme="majorBidi"/>
          <w:color w:val="FF0000"/>
        </w:rPr>
        <w:t>Ciurea</w:t>
      </w:r>
      <w:r w:rsidR="00D24072" w:rsidRPr="009C19BF">
        <w:rPr>
          <w:rFonts w:asciiTheme="majorBidi" w:hAnsiTheme="majorBidi" w:cstheme="majorBidi"/>
          <w:color w:val="FF0000"/>
        </w:rPr>
        <w:t xml:space="preserve"> &amp;</w:t>
      </w:r>
      <w:r w:rsidR="00D24072" w:rsidRPr="009C19BF">
        <w:rPr>
          <w:rFonts w:asciiTheme="majorBidi" w:hAnsiTheme="majorBidi" w:cstheme="majorBidi"/>
          <w:color w:val="FF0000"/>
        </w:rPr>
        <w:t xml:space="preserve"> Funt, </w:t>
      </w:r>
      <w:r w:rsidR="00D24072" w:rsidRPr="009C19BF">
        <w:rPr>
          <w:rFonts w:asciiTheme="majorBidi" w:hAnsiTheme="majorBidi" w:cstheme="majorBidi"/>
          <w:color w:val="FF0000"/>
        </w:rPr>
        <w:t>2002</w:t>
      </w:r>
      <w:r w:rsidR="00740419" w:rsidRPr="009C19BF">
        <w:rPr>
          <w:rFonts w:asciiTheme="majorBidi" w:eastAsiaTheme="minorHAnsi" w:hAnsiTheme="majorBidi" w:cstheme="majorBidi"/>
          <w:color w:val="FF0000"/>
        </w:rPr>
        <w:t xml:space="preserve">; </w:t>
      </w:r>
      <w:r w:rsidR="00D24072" w:rsidRPr="009C19BF">
        <w:rPr>
          <w:rFonts w:asciiTheme="majorBidi" w:eastAsiaTheme="minorHAnsi" w:hAnsiTheme="majorBidi" w:cstheme="majorBidi"/>
          <w:color w:val="FF0000"/>
        </w:rPr>
        <w:t xml:space="preserve">Cheng et </w:t>
      </w:r>
      <w:r w:rsidR="00D24072" w:rsidRPr="009C19BF">
        <w:rPr>
          <w:rFonts w:asciiTheme="majorBidi" w:eastAsiaTheme="minorHAnsi" w:hAnsiTheme="majorBidi" w:cstheme="majorBidi"/>
          <w:color w:val="FF0000"/>
        </w:rPr>
        <w:lastRenderedPageBreak/>
        <w:t xml:space="preserve">al. 2014; </w:t>
      </w:r>
      <w:r w:rsidR="00CC62A1">
        <w:rPr>
          <w:rFonts w:asciiTheme="majorBidi" w:eastAsiaTheme="minorHAnsi" w:hAnsiTheme="majorBidi" w:cstheme="majorBidi"/>
          <w:color w:val="FF0000"/>
        </w:rPr>
        <w:t>Nascimento et al., 2016</w:t>
      </w:r>
      <w:r w:rsidR="00E93981">
        <w:rPr>
          <w:rFonts w:asciiTheme="majorBidi" w:eastAsiaTheme="minorHAnsi" w:hAnsiTheme="majorBidi" w:cstheme="majorBidi"/>
          <w:color w:val="FF0000"/>
        </w:rPr>
        <w:t>; see http://colorconstancy.com</w:t>
      </w:r>
      <w:r w:rsidR="00740419">
        <w:rPr>
          <w:rFonts w:asciiTheme="majorBidi" w:eastAsiaTheme="minorHAnsi" w:hAnsiTheme="majorBidi" w:cstheme="majorBidi"/>
          <w:color w:val="FF0000"/>
        </w:rPr>
        <w:t xml:space="preserve">). Often the illumination is estimated through placement of a reflectance standard at a few image locations to allow estimation </w:t>
      </w:r>
      <w:r w:rsidR="00B5278B">
        <w:rPr>
          <w:rFonts w:asciiTheme="majorBidi" w:eastAsiaTheme="minorHAnsi" w:hAnsiTheme="majorBidi" w:cstheme="majorBidi"/>
          <w:color w:val="FF0000"/>
        </w:rPr>
        <w:t xml:space="preserve">of the illumination impinging </w:t>
      </w:r>
      <w:r w:rsidR="00740419">
        <w:rPr>
          <w:rFonts w:asciiTheme="majorBidi" w:eastAsiaTheme="minorHAnsi" w:hAnsiTheme="majorBidi" w:cstheme="majorBidi"/>
          <w:color w:val="FF0000"/>
        </w:rPr>
        <w:t xml:space="preserve">at those locations. </w:t>
      </w:r>
      <w:r w:rsidR="00B5278B">
        <w:rPr>
          <w:rFonts w:asciiTheme="majorBidi" w:eastAsiaTheme="minorHAnsi" w:hAnsiTheme="majorBidi" w:cstheme="majorBidi"/>
          <w:color w:val="FF0000"/>
        </w:rPr>
        <w:t xml:space="preserve">This estimate is then interpolated/extrapolated across the image, an approximation whose quality is not </w:t>
      </w:r>
      <w:r w:rsidR="00CC62A1">
        <w:rPr>
          <w:rFonts w:asciiTheme="majorBidi" w:eastAsiaTheme="minorHAnsi" w:hAnsiTheme="majorBidi" w:cstheme="majorBidi"/>
          <w:color w:val="FF0000"/>
        </w:rPr>
        <w:t xml:space="preserve">yet </w:t>
      </w:r>
      <w:r w:rsidR="00B5278B">
        <w:rPr>
          <w:rFonts w:asciiTheme="majorBidi" w:eastAsiaTheme="minorHAnsi" w:hAnsiTheme="majorBidi" w:cstheme="majorBidi"/>
          <w:color w:val="FF0000"/>
        </w:rPr>
        <w:t xml:space="preserve">well understood.  </w:t>
      </w:r>
    </w:p>
    <w:p w14:paraId="0E0A1B73" w14:textId="5321F603" w:rsidR="004E7A9D" w:rsidRDefault="004E7A9D" w:rsidP="004E7A9D">
      <w:pPr>
        <w:pStyle w:val="Quote"/>
        <w:rPr>
          <w:rFonts w:asciiTheme="majorBidi" w:eastAsiaTheme="minorHAnsi" w:hAnsiTheme="majorBidi" w:cstheme="majorBidi"/>
          <w:color w:val="FF0000"/>
        </w:rPr>
      </w:pPr>
      <w:r w:rsidRPr="009F7F85">
        <w:rPr>
          <w:rFonts w:asciiTheme="majorBidi" w:hAnsiTheme="majorBidi" w:cstheme="majorBidi"/>
          <w:color w:val="FF0000"/>
        </w:rPr>
        <w:t xml:space="preserve">Here we used labeled images rendered from virtual scene descriptions. </w:t>
      </w:r>
      <w:r w:rsidR="00B5278B">
        <w:rPr>
          <w:rFonts w:asciiTheme="majorBidi" w:hAnsiTheme="majorBidi" w:cstheme="majorBidi"/>
          <w:color w:val="FF0000"/>
        </w:rPr>
        <w:t xml:space="preserve">A similar approach has been used previously to study the perception of lightness and specularity (Toscani et al., 2013; Weibul et al., 2015; Toscani et al, 2017; Proket etl al., 2017); our work adds to this approach through the addition of variation in color. </w:t>
      </w:r>
      <w:r w:rsidRPr="009F7F85">
        <w:rPr>
          <w:rFonts w:asciiTheme="majorBidi" w:hAnsiTheme="majorBidi" w:cstheme="majorBidi"/>
          <w:color w:val="FF0000"/>
        </w:rPr>
        <w:t>There are many advantages to using rendered images (</w:t>
      </w:r>
      <w:r w:rsidR="00B5278B">
        <w:rPr>
          <w:rFonts w:asciiTheme="majorBidi" w:hAnsiTheme="majorBidi" w:cstheme="majorBidi"/>
          <w:color w:val="FF0000"/>
        </w:rPr>
        <w:t>Butler, Wulff, Stanley, &amp; Black, 2012</w:t>
      </w:r>
      <w:r w:rsidRPr="009F7F85">
        <w:rPr>
          <w:rFonts w:asciiTheme="majorBidi" w:hAnsiTheme="majorBidi" w:cstheme="majorBidi"/>
          <w:color w:val="FF0000"/>
        </w:rPr>
        <w:t xml:space="preserve">). </w:t>
      </w:r>
      <w:r w:rsidRPr="009F7F85">
        <w:rPr>
          <w:rFonts w:asciiTheme="majorBidi" w:eastAsiaTheme="minorHAnsi" w:hAnsiTheme="majorBidi" w:cstheme="majorBidi"/>
          <w:color w:val="FF0000"/>
        </w:rPr>
        <w:t>One advantage is that they allow us to work with large number of labeled images where object reflectance is precisely known at each pixel. A second advantage is that we can control the variation in distinct scene factors that might affect the difficulty of the estimation problem. This flexibility allows the study of individual scene factors as well as their combined effects. Here, we exploited this flexibility to quantify how variation in the relative reflectance spectrum of the target object, the spectrum of the illumination, and the reflectance spectrum of the background objects limit LRV estimation. We also exploited our use of rendered images to explore how the presence or absence of secondary reflections from background objects affected estimation of target object LRV. This type of question cannot be addressed using real images. The basic approach we use here can be extended to include parametric control over the amount of variation of different factors. For example, we could systematically vary the variances of the distribution over the weights that control the relative spectrum of the illumination.</w:t>
      </w:r>
    </w:p>
    <w:p w14:paraId="089C14A8" w14:textId="6CEAC54F" w:rsidR="004E7A9D" w:rsidRPr="009F7F85" w:rsidRDefault="004E7A9D" w:rsidP="004E7A9D">
      <w:pPr>
        <w:autoSpaceDE w:val="0"/>
        <w:autoSpaceDN w:val="0"/>
        <w:adjustRightInd w:val="0"/>
        <w:ind w:right="-720"/>
        <w:rPr>
          <w:rFonts w:asciiTheme="majorBidi" w:hAnsiTheme="majorBidi" w:cstheme="majorBidi"/>
          <w:color w:val="00B0F0"/>
        </w:rPr>
      </w:pPr>
      <w:r w:rsidRPr="00B5278B">
        <w:rPr>
          <w:rFonts w:asciiTheme="majorBidi" w:hAnsiTheme="majorBidi" w:cstheme="majorBidi"/>
          <w:color w:val="00B0F0"/>
          <w:highlight w:val="yellow"/>
        </w:rPr>
        <w:t xml:space="preserve">Toscani, M., Valsecchi, M. &amp; Gegenfurtner, K.R. 2013 Optimal sampling of visual information for lightness judgments. </w:t>
      </w:r>
      <w:r w:rsidRPr="00B5278B">
        <w:rPr>
          <w:rFonts w:asciiTheme="majorBidi" w:hAnsiTheme="majorBidi" w:cstheme="majorBidi"/>
          <w:i/>
          <w:iCs/>
          <w:color w:val="00B0F0"/>
          <w:highlight w:val="yellow"/>
        </w:rPr>
        <w:t>Proceedings of the National Academy of Sciences</w:t>
      </w:r>
      <w:r w:rsidRPr="00B5278B">
        <w:rPr>
          <w:rFonts w:asciiTheme="majorBidi" w:hAnsiTheme="majorBidi" w:cstheme="majorBidi"/>
          <w:color w:val="00B0F0"/>
          <w:highlight w:val="yellow"/>
        </w:rPr>
        <w:t xml:space="preserve"> </w:t>
      </w:r>
      <w:r w:rsidRPr="00B5278B">
        <w:rPr>
          <w:rFonts w:asciiTheme="majorBidi" w:hAnsiTheme="majorBidi" w:cstheme="majorBidi"/>
          <w:b/>
          <w:bCs/>
          <w:color w:val="00B0F0"/>
          <w:highlight w:val="yellow"/>
        </w:rPr>
        <w:t>110</w:t>
      </w:r>
      <w:r w:rsidRPr="00B5278B">
        <w:rPr>
          <w:rFonts w:asciiTheme="majorBidi" w:hAnsiTheme="majorBidi" w:cstheme="majorBidi"/>
          <w:color w:val="00B0F0"/>
          <w:highlight w:val="yellow"/>
        </w:rPr>
        <w:t>, 11163-11168</w:t>
      </w:r>
      <w:r w:rsidR="006C71F3">
        <w:rPr>
          <w:rFonts w:asciiTheme="majorBidi" w:hAnsiTheme="majorBidi" w:cstheme="majorBidi"/>
          <w:color w:val="00B0F0"/>
        </w:rPr>
        <w:t>.</w:t>
      </w:r>
    </w:p>
    <w:p w14:paraId="66D11572" w14:textId="77777777" w:rsidR="004E7A9D" w:rsidRPr="009F7F85" w:rsidRDefault="004E7A9D" w:rsidP="004E7A9D">
      <w:pPr>
        <w:autoSpaceDE w:val="0"/>
        <w:autoSpaceDN w:val="0"/>
        <w:adjustRightInd w:val="0"/>
        <w:ind w:right="-720"/>
        <w:rPr>
          <w:rFonts w:asciiTheme="majorBidi" w:hAnsiTheme="majorBidi" w:cstheme="majorBidi"/>
          <w:color w:val="00B0F0"/>
        </w:rPr>
      </w:pPr>
    </w:p>
    <w:p w14:paraId="3E7D8DF6" w14:textId="05A05F83" w:rsidR="004E7A9D" w:rsidRPr="009F7F85" w:rsidRDefault="004E7A9D" w:rsidP="006C71F3">
      <w:pPr>
        <w:autoSpaceDE w:val="0"/>
        <w:autoSpaceDN w:val="0"/>
        <w:adjustRightInd w:val="0"/>
        <w:ind w:right="-720"/>
        <w:rPr>
          <w:rFonts w:asciiTheme="majorBidi" w:hAnsiTheme="majorBidi" w:cstheme="majorBidi"/>
          <w:color w:val="00B0F0"/>
        </w:rPr>
      </w:pPr>
      <w:r w:rsidRPr="00B5278B">
        <w:rPr>
          <w:rFonts w:asciiTheme="majorBidi" w:hAnsiTheme="majorBidi" w:cstheme="majorBidi"/>
          <w:color w:val="00B0F0"/>
          <w:highlight w:val="yellow"/>
        </w:rPr>
        <w:t xml:space="preserve">Toscani, M., Valsecchi, M. &amp; Gegenfurtner, K.R. 2017 Lightness perception for matte and glossy complex shapes. </w:t>
      </w:r>
      <w:r w:rsidRPr="00B5278B">
        <w:rPr>
          <w:rFonts w:asciiTheme="majorBidi" w:hAnsiTheme="majorBidi" w:cstheme="majorBidi"/>
          <w:i/>
          <w:iCs/>
          <w:color w:val="00B0F0"/>
          <w:highlight w:val="yellow"/>
        </w:rPr>
        <w:t>Vision Res</w:t>
      </w:r>
      <w:r w:rsidRPr="00B5278B">
        <w:rPr>
          <w:rFonts w:asciiTheme="majorBidi" w:hAnsiTheme="majorBidi" w:cstheme="majorBidi"/>
          <w:color w:val="00B0F0"/>
          <w:highlight w:val="yellow"/>
        </w:rPr>
        <w:t xml:space="preserve"> </w:t>
      </w:r>
      <w:r w:rsidRPr="00B5278B">
        <w:rPr>
          <w:rFonts w:asciiTheme="majorBidi" w:hAnsiTheme="majorBidi" w:cstheme="majorBidi"/>
          <w:b/>
          <w:bCs/>
          <w:color w:val="00B0F0"/>
          <w:highlight w:val="yellow"/>
        </w:rPr>
        <w:t>131</w:t>
      </w:r>
      <w:r w:rsidRPr="00B5278B">
        <w:rPr>
          <w:rFonts w:asciiTheme="majorBidi" w:hAnsiTheme="majorBidi" w:cstheme="majorBidi"/>
          <w:color w:val="00B0F0"/>
          <w:highlight w:val="yellow"/>
        </w:rPr>
        <w:t>, 82-95.</w:t>
      </w:r>
      <w:r w:rsidRPr="009F7F85">
        <w:rPr>
          <w:rFonts w:asciiTheme="majorBidi" w:hAnsiTheme="majorBidi" w:cstheme="majorBidi"/>
          <w:color w:val="00B0F0"/>
        </w:rPr>
        <w:t xml:space="preserve"> </w:t>
      </w:r>
    </w:p>
    <w:p w14:paraId="7614DEF4" w14:textId="77777777" w:rsidR="004E7A9D" w:rsidRPr="009F7F85" w:rsidRDefault="004E7A9D" w:rsidP="004E7A9D">
      <w:pPr>
        <w:autoSpaceDE w:val="0"/>
        <w:autoSpaceDN w:val="0"/>
        <w:adjustRightInd w:val="0"/>
        <w:ind w:right="-720"/>
        <w:rPr>
          <w:rFonts w:asciiTheme="majorBidi" w:hAnsiTheme="majorBidi" w:cstheme="majorBidi"/>
          <w:color w:val="00B0F0"/>
        </w:rPr>
      </w:pPr>
    </w:p>
    <w:p w14:paraId="0E71C109" w14:textId="0DC4E774" w:rsidR="004E7A9D" w:rsidRPr="009F7F85" w:rsidRDefault="004E7A9D" w:rsidP="004E7A9D">
      <w:pPr>
        <w:jc w:val="both"/>
        <w:rPr>
          <w:rFonts w:asciiTheme="majorBidi" w:hAnsiTheme="majorBidi" w:cstheme="majorBidi"/>
          <w:color w:val="00B0F0"/>
        </w:rPr>
      </w:pPr>
      <w:r w:rsidRPr="00B5278B">
        <w:rPr>
          <w:rFonts w:asciiTheme="majorBidi" w:hAnsiTheme="majorBidi" w:cstheme="majorBidi"/>
          <w:color w:val="00B0F0"/>
          <w:highlight w:val="yellow"/>
        </w:rPr>
        <w:t xml:space="preserve">Wiebel, C.B., Toscani, M. &amp; Gegenfurtner, K.R. 2015 Statistical correlates of perceived gloss in natural images. </w:t>
      </w:r>
      <w:r w:rsidRPr="00B5278B">
        <w:rPr>
          <w:rFonts w:asciiTheme="majorBidi" w:hAnsiTheme="majorBidi" w:cstheme="majorBidi"/>
          <w:i/>
          <w:iCs/>
          <w:color w:val="00B0F0"/>
          <w:highlight w:val="yellow"/>
        </w:rPr>
        <w:t>Vision Res</w:t>
      </w:r>
      <w:r w:rsidRPr="00B5278B">
        <w:rPr>
          <w:rFonts w:asciiTheme="majorBidi" w:hAnsiTheme="majorBidi" w:cstheme="majorBidi"/>
          <w:color w:val="00B0F0"/>
          <w:highlight w:val="yellow"/>
        </w:rPr>
        <w:t xml:space="preserve"> </w:t>
      </w:r>
      <w:r w:rsidRPr="00B5278B">
        <w:rPr>
          <w:rFonts w:asciiTheme="majorBidi" w:hAnsiTheme="majorBidi" w:cstheme="majorBidi"/>
          <w:b/>
          <w:bCs/>
          <w:color w:val="00B0F0"/>
          <w:highlight w:val="yellow"/>
        </w:rPr>
        <w:t>115</w:t>
      </w:r>
      <w:r w:rsidRPr="00B5278B">
        <w:rPr>
          <w:rFonts w:asciiTheme="majorBidi" w:hAnsiTheme="majorBidi" w:cstheme="majorBidi"/>
          <w:color w:val="00B0F0"/>
          <w:highlight w:val="yellow"/>
        </w:rPr>
        <w:t>, 175-187.</w:t>
      </w:r>
    </w:p>
    <w:p w14:paraId="03BA51AB" w14:textId="77777777" w:rsidR="004E7A9D" w:rsidRPr="009F7F85" w:rsidRDefault="004E7A9D" w:rsidP="004E7A9D">
      <w:pPr>
        <w:rPr>
          <w:rFonts w:asciiTheme="majorBidi" w:hAnsiTheme="majorBidi" w:cstheme="majorBidi"/>
        </w:rPr>
      </w:pPr>
    </w:p>
    <w:p w14:paraId="1DDBB12A" w14:textId="59DCC26C" w:rsidR="004E7A9D" w:rsidRPr="009F7F85" w:rsidRDefault="004E7A9D" w:rsidP="004E7A9D">
      <w:pPr>
        <w:autoSpaceDE w:val="0"/>
        <w:autoSpaceDN w:val="0"/>
        <w:adjustRightInd w:val="0"/>
        <w:ind w:right="-720"/>
        <w:rPr>
          <w:rFonts w:asciiTheme="majorBidi" w:hAnsiTheme="majorBidi" w:cstheme="majorBidi"/>
          <w:color w:val="00B0F0"/>
        </w:rPr>
      </w:pPr>
      <w:r w:rsidRPr="00D24072">
        <w:rPr>
          <w:rFonts w:asciiTheme="majorBidi" w:hAnsiTheme="majorBidi" w:cstheme="majorBidi"/>
          <w:color w:val="00B0F0"/>
          <w:highlight w:val="yellow"/>
        </w:rPr>
        <w:t>Prokott, K.E. &amp; Fleming, R.W. 2017 Applying machine learning to gloss perception. European Conference on Visual Perception (Berlin).</w:t>
      </w:r>
    </w:p>
    <w:p w14:paraId="102859E6" w14:textId="77777777" w:rsidR="004E7A9D" w:rsidRDefault="004E7A9D" w:rsidP="002217A5"/>
    <w:p w14:paraId="56B10CC5" w14:textId="77777777" w:rsidR="002217A5" w:rsidRPr="002217A5" w:rsidRDefault="002217A5" w:rsidP="002217A5">
      <w:pPr>
        <w:rPr>
          <w:color w:val="00B0F0"/>
        </w:rPr>
      </w:pPr>
      <w:r w:rsidRPr="002217A5">
        <w:rPr>
          <w:color w:val="00B0F0"/>
          <w:highlight w:val="yellow"/>
        </w:rPr>
        <w:t>Ciurea, F. and Funt, B. "A Large Image Database for Color Constancy Research," Proceedings of the Imaging Science and Technology Eleventh Color Imaging Conference, pp. 160-164, Scottsdale, Nov. 2003</w:t>
      </w:r>
      <w:r w:rsidRPr="002217A5">
        <w:rPr>
          <w:color w:val="00B0F0"/>
        </w:rPr>
        <w:t>.</w:t>
      </w:r>
    </w:p>
    <w:p w14:paraId="6143C42C" w14:textId="77777777" w:rsidR="002217A5" w:rsidRDefault="002217A5" w:rsidP="004E7A9D">
      <w:pPr>
        <w:rPr>
          <w:rFonts w:asciiTheme="majorBidi" w:hAnsiTheme="majorBidi" w:cstheme="majorBidi"/>
        </w:rPr>
      </w:pPr>
    </w:p>
    <w:p w14:paraId="3E9089F1" w14:textId="55F00BB4" w:rsidR="002217A5" w:rsidRPr="009F7F85" w:rsidRDefault="002217A5" w:rsidP="002217A5">
      <w:pPr>
        <w:autoSpaceDE w:val="0"/>
        <w:autoSpaceDN w:val="0"/>
        <w:adjustRightInd w:val="0"/>
        <w:rPr>
          <w:rFonts w:asciiTheme="majorBidi" w:hAnsiTheme="majorBidi" w:cstheme="majorBidi"/>
          <w:color w:val="00B0F0"/>
        </w:rPr>
      </w:pPr>
      <w:r w:rsidRPr="00D24072">
        <w:rPr>
          <w:rFonts w:asciiTheme="majorBidi" w:hAnsiTheme="majorBidi" w:cstheme="majorBidi"/>
          <w:color w:val="00B0F0"/>
          <w:highlight w:val="yellow"/>
        </w:rPr>
        <w:t xml:space="preserve">Cheng, D., Prasad, D.K. &amp; Brown, M.S. 2014 Illuminant estimation for color constancy: why spatial-domain methods work and the role of the color distribution. </w:t>
      </w:r>
      <w:r w:rsidRPr="00D24072">
        <w:rPr>
          <w:rFonts w:asciiTheme="majorBidi" w:hAnsiTheme="majorBidi" w:cstheme="majorBidi"/>
          <w:i/>
          <w:iCs/>
          <w:color w:val="00B0F0"/>
          <w:highlight w:val="yellow"/>
        </w:rPr>
        <w:t>Journal of the Optical Society of America A</w:t>
      </w:r>
      <w:r w:rsidRPr="00D24072">
        <w:rPr>
          <w:rFonts w:asciiTheme="majorBidi" w:hAnsiTheme="majorBidi" w:cstheme="majorBidi"/>
          <w:color w:val="00B0F0"/>
          <w:highlight w:val="yellow"/>
        </w:rPr>
        <w:t xml:space="preserve"> </w:t>
      </w:r>
      <w:r w:rsidRPr="00D24072">
        <w:rPr>
          <w:rFonts w:asciiTheme="majorBidi" w:hAnsiTheme="majorBidi" w:cstheme="majorBidi"/>
          <w:b/>
          <w:bCs/>
          <w:color w:val="00B0F0"/>
          <w:highlight w:val="yellow"/>
        </w:rPr>
        <w:t>31</w:t>
      </w:r>
      <w:r w:rsidRPr="00D24072">
        <w:rPr>
          <w:rFonts w:asciiTheme="majorBidi" w:hAnsiTheme="majorBidi" w:cstheme="majorBidi"/>
          <w:color w:val="00B0F0"/>
          <w:highlight w:val="yellow"/>
        </w:rPr>
        <w:t>, 1049-1058</w:t>
      </w:r>
      <w:r>
        <w:rPr>
          <w:rFonts w:asciiTheme="majorBidi" w:hAnsiTheme="majorBidi" w:cstheme="majorBidi"/>
          <w:color w:val="00B0F0"/>
        </w:rPr>
        <w:t>.</w:t>
      </w:r>
    </w:p>
    <w:p w14:paraId="2046289B" w14:textId="77777777" w:rsidR="002217A5" w:rsidRDefault="002217A5" w:rsidP="004E7A9D">
      <w:pPr>
        <w:rPr>
          <w:rFonts w:asciiTheme="majorBidi" w:hAnsiTheme="majorBidi" w:cstheme="majorBidi"/>
        </w:rPr>
      </w:pPr>
    </w:p>
    <w:p w14:paraId="3BE576F3" w14:textId="6D110DBC" w:rsidR="00D07B3C" w:rsidRDefault="00D07B3C" w:rsidP="004E7A9D">
      <w:pPr>
        <w:rPr>
          <w:rFonts w:asciiTheme="majorBidi" w:hAnsiTheme="majorBidi" w:cstheme="majorBidi"/>
          <w:color w:val="00B0F0"/>
        </w:rPr>
      </w:pPr>
      <w:r w:rsidRPr="00D07B3C">
        <w:rPr>
          <w:rFonts w:asciiTheme="majorBidi" w:hAnsiTheme="majorBidi" w:cstheme="majorBidi"/>
          <w:color w:val="00B0F0"/>
          <w:highlight w:val="yellow"/>
        </w:rPr>
        <w:lastRenderedPageBreak/>
        <w:t xml:space="preserve">Kobus Barnard, Lindsay Martin, Brian Funt, and Adam Coath, </w:t>
      </w:r>
      <w:hyperlink r:id="rId8" w:history="1">
        <w:r w:rsidRPr="00D07B3C">
          <w:rPr>
            <w:rStyle w:val="Hyperlink"/>
            <w:rFonts w:asciiTheme="majorBidi" w:hAnsiTheme="majorBidi" w:cstheme="majorBidi"/>
            <w:color w:val="00B0F0"/>
            <w:highlight w:val="yellow"/>
          </w:rPr>
          <w:t>A Data Set for Colour Research</w:t>
        </w:r>
      </w:hyperlink>
      <w:r w:rsidRPr="00D07B3C">
        <w:rPr>
          <w:rFonts w:asciiTheme="majorBidi" w:hAnsiTheme="majorBidi" w:cstheme="majorBidi"/>
          <w:color w:val="00B0F0"/>
          <w:highlight w:val="yellow"/>
        </w:rPr>
        <w:t>, Color Research and Application, Volume 27, Number 3, pp. 147-151, 2002</w:t>
      </w:r>
    </w:p>
    <w:p w14:paraId="4248CDBF" w14:textId="77777777" w:rsidR="00D07B3C" w:rsidRDefault="00D07B3C" w:rsidP="004E7A9D">
      <w:pPr>
        <w:rPr>
          <w:rFonts w:asciiTheme="majorBidi" w:hAnsiTheme="majorBidi" w:cstheme="majorBidi"/>
        </w:rPr>
      </w:pPr>
    </w:p>
    <w:p w14:paraId="7CDC43B7" w14:textId="47BCA154" w:rsidR="00D54C6C" w:rsidRPr="004E4342" w:rsidRDefault="00D54C6C" w:rsidP="00D54C6C">
      <w:pPr>
        <w:autoSpaceDE w:val="0"/>
        <w:autoSpaceDN w:val="0"/>
        <w:adjustRightInd w:val="0"/>
        <w:ind w:right="-720"/>
        <w:rPr>
          <w:rFonts w:ascii="Helvetica" w:hAnsi="Helvetica" w:cs="Helvetica"/>
          <w:color w:val="00B0F0"/>
          <w:lang w:bidi="he-IL"/>
        </w:rPr>
      </w:pPr>
      <w:r w:rsidRPr="004E4342">
        <w:rPr>
          <w:rFonts w:ascii="Helvetica" w:hAnsi="Helvetica" w:cs="Helvetica"/>
          <w:color w:val="00B0F0"/>
          <w:highlight w:val="yellow"/>
          <w:lang w:bidi="he-IL"/>
        </w:rPr>
        <w:t xml:space="preserve">Gehler, P.V., Rother, C., Blake, A., Minka, T. &amp; Sharp, T. 2008 Bayesian color constancy revisited. </w:t>
      </w:r>
      <w:r w:rsidRPr="004E4342">
        <w:rPr>
          <w:rFonts w:ascii="Helvetica" w:hAnsi="Helvetica" w:cs="Helvetica"/>
          <w:color w:val="00B0F0"/>
          <w:highlight w:val="yellow"/>
          <w:lang w:bidi="he-IL"/>
        </w:rPr>
        <w:t>Proceedings of</w:t>
      </w:r>
      <w:r w:rsidRPr="004E4342">
        <w:rPr>
          <w:rFonts w:ascii="Helvetica" w:hAnsi="Helvetica" w:cs="Helvetica"/>
          <w:color w:val="00B0F0"/>
          <w:highlight w:val="yellow"/>
          <w:lang w:bidi="he-IL"/>
        </w:rPr>
        <w:t xml:space="preserve"> </w:t>
      </w:r>
      <w:r w:rsidRPr="004E4342">
        <w:rPr>
          <w:rFonts w:ascii="Helvetica" w:hAnsi="Helvetica" w:cs="Helvetica"/>
          <w:i/>
          <w:iCs/>
          <w:color w:val="00B0F0"/>
          <w:highlight w:val="yellow"/>
          <w:lang w:bidi="he-IL"/>
        </w:rPr>
        <w:t>Computer Vision and Pattern Recognition</w:t>
      </w:r>
      <w:r w:rsidRPr="004E4342">
        <w:rPr>
          <w:rFonts w:ascii="Helvetica" w:hAnsi="Helvetica" w:cs="Helvetica"/>
          <w:color w:val="00B0F0"/>
          <w:highlight w:val="yellow"/>
          <w:lang w:bidi="he-IL"/>
        </w:rPr>
        <w:t>.</w:t>
      </w:r>
    </w:p>
    <w:p w14:paraId="0243FEC8" w14:textId="77777777" w:rsidR="00D54C6C" w:rsidRPr="00E93981" w:rsidRDefault="00D54C6C" w:rsidP="004E7A9D">
      <w:pPr>
        <w:rPr>
          <w:rFonts w:asciiTheme="majorBidi" w:hAnsiTheme="majorBidi" w:cstheme="majorBidi"/>
          <w:color w:val="00B0F0"/>
        </w:rPr>
      </w:pPr>
    </w:p>
    <w:p w14:paraId="17403C12" w14:textId="164D4BF1" w:rsidR="00E93981" w:rsidRPr="00E93981" w:rsidRDefault="00E93981" w:rsidP="00E93981">
      <w:pPr>
        <w:autoSpaceDE w:val="0"/>
        <w:autoSpaceDN w:val="0"/>
        <w:adjustRightInd w:val="0"/>
        <w:ind w:right="-720"/>
        <w:rPr>
          <w:rFonts w:ascii="Helvetica" w:hAnsi="Helvetica" w:cs="Helvetica"/>
          <w:color w:val="00B0F0"/>
          <w:lang w:bidi="he-IL"/>
        </w:rPr>
      </w:pPr>
      <w:r w:rsidRPr="00E93981">
        <w:rPr>
          <w:rFonts w:ascii="Helvetica" w:hAnsi="Helvetica" w:cs="Helvetica"/>
          <w:color w:val="00B0F0"/>
          <w:highlight w:val="yellow"/>
          <w:lang w:bidi="he-IL"/>
        </w:rPr>
        <w:t xml:space="preserve">Nascimento, S.M., Amano, K. &amp; Foster, D.H. 2016 Spatial distributions of local illumination color in natural scenes. </w:t>
      </w:r>
      <w:r w:rsidRPr="00E93981">
        <w:rPr>
          <w:rFonts w:ascii="Helvetica" w:hAnsi="Helvetica" w:cs="Helvetica"/>
          <w:i/>
          <w:iCs/>
          <w:color w:val="00B0F0"/>
          <w:highlight w:val="yellow"/>
          <w:lang w:bidi="he-IL"/>
        </w:rPr>
        <w:t>Vision Res</w:t>
      </w:r>
      <w:r w:rsidRPr="00E93981">
        <w:rPr>
          <w:rFonts w:ascii="Helvetica" w:hAnsi="Helvetica" w:cs="Helvetica"/>
          <w:color w:val="00B0F0"/>
          <w:highlight w:val="yellow"/>
          <w:lang w:bidi="he-IL"/>
        </w:rPr>
        <w:t xml:space="preserve"> </w:t>
      </w:r>
      <w:r w:rsidRPr="00E93981">
        <w:rPr>
          <w:rFonts w:ascii="Helvetica" w:hAnsi="Helvetica" w:cs="Helvetica"/>
          <w:b/>
          <w:bCs/>
          <w:color w:val="00B0F0"/>
          <w:highlight w:val="yellow"/>
          <w:lang w:bidi="he-IL"/>
        </w:rPr>
        <w:t>120</w:t>
      </w:r>
      <w:r w:rsidRPr="00E93981">
        <w:rPr>
          <w:rFonts w:ascii="Helvetica" w:hAnsi="Helvetica" w:cs="Helvetica"/>
          <w:color w:val="00B0F0"/>
          <w:highlight w:val="yellow"/>
          <w:lang w:bidi="he-IL"/>
        </w:rPr>
        <w:t>, 39-44.</w:t>
      </w:r>
    </w:p>
    <w:p w14:paraId="4E34D28D" w14:textId="77777777" w:rsidR="00E93981" w:rsidRDefault="00E93981" w:rsidP="004E7A9D">
      <w:pPr>
        <w:rPr>
          <w:rFonts w:asciiTheme="majorBidi" w:hAnsiTheme="majorBidi" w:cstheme="majorBidi"/>
        </w:rPr>
      </w:pPr>
    </w:p>
    <w:p w14:paraId="770D8486" w14:textId="77777777" w:rsidR="004E7A9D" w:rsidRPr="009F7F85" w:rsidRDefault="004E7A9D" w:rsidP="004E7A9D">
      <w:pPr>
        <w:autoSpaceDE w:val="0"/>
        <w:autoSpaceDN w:val="0"/>
        <w:adjustRightInd w:val="0"/>
        <w:ind w:right="-720"/>
        <w:rPr>
          <w:rFonts w:asciiTheme="majorBidi" w:hAnsiTheme="majorBidi" w:cstheme="majorBidi"/>
          <w:color w:val="00B0F0"/>
        </w:rPr>
      </w:pPr>
      <w:r w:rsidRPr="009F7F85">
        <w:rPr>
          <w:rFonts w:asciiTheme="majorBidi" w:hAnsiTheme="majorBidi" w:cstheme="majorBidi"/>
          <w:color w:val="00B0F0"/>
        </w:rPr>
        <w:t xml:space="preserve">Flachot, A. &amp; Gegenfurtner, K.R. 2018 Processing of chromatic information in a deep convolutional neural network. </w:t>
      </w:r>
      <w:r w:rsidRPr="009F7F85">
        <w:rPr>
          <w:rFonts w:asciiTheme="majorBidi" w:hAnsiTheme="majorBidi" w:cstheme="majorBidi"/>
          <w:i/>
          <w:iCs/>
          <w:color w:val="00B0F0"/>
        </w:rPr>
        <w:t>J Opt Soc Am A Opt Image Sci Vis</w:t>
      </w:r>
      <w:r w:rsidRPr="009F7F85">
        <w:rPr>
          <w:rFonts w:asciiTheme="majorBidi" w:hAnsiTheme="majorBidi" w:cstheme="majorBidi"/>
          <w:color w:val="00B0F0"/>
        </w:rPr>
        <w:t xml:space="preserve"> </w:t>
      </w:r>
      <w:r w:rsidRPr="009F7F85">
        <w:rPr>
          <w:rFonts w:asciiTheme="majorBidi" w:hAnsiTheme="majorBidi" w:cstheme="majorBidi"/>
          <w:b/>
          <w:bCs/>
          <w:color w:val="00B0F0"/>
        </w:rPr>
        <w:t>35</w:t>
      </w:r>
      <w:r w:rsidRPr="009F7F85">
        <w:rPr>
          <w:rFonts w:asciiTheme="majorBidi" w:hAnsiTheme="majorBidi" w:cstheme="majorBidi"/>
          <w:color w:val="00B0F0"/>
        </w:rPr>
        <w:t>, B334-B346. – This doesn't use graphics, but does analyze representation of color within an extant CNN, and might be cited by use somewhere.</w:t>
      </w:r>
    </w:p>
    <w:p w14:paraId="407C0AF6" w14:textId="77777777" w:rsidR="00CE7FA9" w:rsidRPr="009F7F85" w:rsidRDefault="00CE7FA9" w:rsidP="00653297">
      <w:pPr>
        <w:jc w:val="both"/>
        <w:rPr>
          <w:rFonts w:asciiTheme="majorBidi" w:hAnsiTheme="majorBidi" w:cstheme="majorBidi"/>
          <w:color w:val="00B0F0"/>
        </w:rPr>
      </w:pPr>
    </w:p>
    <w:p w14:paraId="749EAD87"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The distribution of surface albedos in natural environments is approximated by a specific beta distribution ("The distribution of reflectances within the visual environment", Attewell &amp; Baddeley, 2006) and the discernible colors present in nature only cover a specific portion of theoretical solid of visible colors ("The number of discernible colors in natural scenes" Linhares, Pinto &amp; Nascimento, 2008). For the simulation presented in the manuscript, reflectance spectra are sampled from a statistical model approximating a largely variable set of colors, as the Munsell chips is supposed to represent the space of visible colors rather than resembling the occurrence of colors in the word. I suppose this gives an upper limit to the limitation in performance due to the increasing complexity with conditions, and results might change considering the natural distribution of reflectance spectra.</w:t>
      </w:r>
    </w:p>
    <w:p w14:paraId="0674105A" w14:textId="77777777" w:rsidR="00047AC8" w:rsidRPr="009F7F85" w:rsidRDefault="00047AC8" w:rsidP="00653297">
      <w:pPr>
        <w:jc w:val="both"/>
        <w:rPr>
          <w:rFonts w:asciiTheme="majorBidi" w:hAnsiTheme="majorBidi" w:cstheme="majorBidi"/>
        </w:rPr>
      </w:pPr>
    </w:p>
    <w:p w14:paraId="2DA40D5C"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 xml:space="preserve">There are databases providing a large collection of reflectance spectra or reflected spectra from isolated surfaces under a known illuminant, although they do not span color spaces as well as the munsell system. In fact, they focus on leaves fruits and vegetables ("Fruits, foliage and the evolution of primate colour vision" - Regan, Julliot, Simmen, Vienot, Charles-Dominique &amp; Mollon, 2011; "Hyperspectral database of fruits and vegetables" - Ennis, Schiller, Toscani &amp; Gegenfurtner, 2018). </w:t>
      </w:r>
    </w:p>
    <w:p w14:paraId="09A152E6" w14:textId="77777777" w:rsidR="00401845" w:rsidRPr="009F7F85" w:rsidRDefault="00401845" w:rsidP="00653297">
      <w:pPr>
        <w:jc w:val="both"/>
        <w:rPr>
          <w:rFonts w:asciiTheme="majorBidi" w:hAnsiTheme="majorBidi" w:cstheme="majorBidi"/>
        </w:rPr>
      </w:pPr>
    </w:p>
    <w:p w14:paraId="7062DC01" w14:textId="51A56C9B" w:rsidR="004E7A9D" w:rsidRPr="009F7F85" w:rsidRDefault="004E7A9D" w:rsidP="004E7A9D">
      <w:pPr>
        <w:rPr>
          <w:rFonts w:asciiTheme="majorBidi" w:hAnsiTheme="majorBidi" w:cstheme="majorBidi"/>
          <w:color w:val="FF0000"/>
        </w:rPr>
      </w:pPr>
      <w:r w:rsidRPr="009F7F85">
        <w:rPr>
          <w:rFonts w:asciiTheme="majorBidi" w:hAnsiTheme="majorBidi" w:cstheme="majorBidi"/>
          <w:color w:val="FF0000"/>
        </w:rPr>
        <w:t>We have added discussion of these and related papers into the section of the paper that relates to our approximation to naturally occurring surface reflectances</w:t>
      </w:r>
      <w:r w:rsidR="00CC62A1">
        <w:rPr>
          <w:rFonts w:asciiTheme="majorBidi" w:hAnsiTheme="majorBidi" w:cstheme="majorBidi"/>
          <w:color w:val="FF0000"/>
        </w:rPr>
        <w:t xml:space="preserve"> (Line </w:t>
      </w:r>
      <w:r w:rsidR="00CC62A1" w:rsidRPr="00CC62A1">
        <w:rPr>
          <w:rFonts w:asciiTheme="majorBidi" w:hAnsiTheme="majorBidi" w:cstheme="majorBidi"/>
          <w:color w:val="FF0000"/>
          <w:highlight w:val="yellow"/>
        </w:rPr>
        <w:t>XX</w:t>
      </w:r>
      <w:r w:rsidR="00CC62A1">
        <w:rPr>
          <w:rFonts w:asciiTheme="majorBidi" w:hAnsiTheme="majorBidi" w:cstheme="majorBidi"/>
          <w:color w:val="FF0000"/>
        </w:rPr>
        <w:t>).</w:t>
      </w:r>
    </w:p>
    <w:p w14:paraId="1B9F0C93" w14:textId="77777777" w:rsidR="004E7A9D" w:rsidRPr="009F7F85" w:rsidRDefault="004E7A9D" w:rsidP="004E7A9D">
      <w:pPr>
        <w:rPr>
          <w:rFonts w:asciiTheme="majorBidi" w:hAnsiTheme="majorBidi" w:cstheme="majorBidi"/>
          <w:color w:val="FF0000"/>
        </w:rPr>
      </w:pPr>
    </w:p>
    <w:p w14:paraId="3FB220C5" w14:textId="77777777" w:rsidR="004E7A9D" w:rsidRPr="009F7F85" w:rsidRDefault="004E7A9D" w:rsidP="004E7A9D">
      <w:pPr>
        <w:rPr>
          <w:rFonts w:asciiTheme="majorBidi" w:hAnsiTheme="majorBidi" w:cstheme="majorBidi"/>
          <w:color w:val="00B0F0"/>
        </w:rPr>
      </w:pPr>
      <w:r w:rsidRPr="009F7F85">
        <w:rPr>
          <w:rFonts w:asciiTheme="majorBidi" w:hAnsiTheme="majorBidi" w:cstheme="majorBidi"/>
          <w:color w:val="00B0F0"/>
        </w:rPr>
        <w:t>DB to work on this paragraph.</w:t>
      </w:r>
    </w:p>
    <w:p w14:paraId="2F9FF657" w14:textId="7C83FD36" w:rsidR="004E7A9D" w:rsidRPr="009F7F85" w:rsidRDefault="004E7A9D" w:rsidP="004E7A9D">
      <w:pPr>
        <w:pStyle w:val="Quote"/>
        <w:rPr>
          <w:rFonts w:asciiTheme="majorBidi" w:eastAsiaTheme="minorHAnsi" w:hAnsiTheme="majorBidi" w:cstheme="majorBidi"/>
          <w:color w:val="FF0000"/>
        </w:rPr>
      </w:pPr>
      <w:r w:rsidRPr="009F7F85">
        <w:rPr>
          <w:rFonts w:asciiTheme="majorBidi" w:eastAsiaTheme="minorHAnsi" w:hAnsiTheme="majorBidi" w:cstheme="majorBidi"/>
          <w:color w:val="FF0000"/>
        </w:rPr>
        <w:t xml:space="preserve">To increase the representativeness of our rendered images, we used datasets of natural surface reflectance spectra and natural daylight illumination spectra. Although we believe these datasets provide reasonable approximations of the statistical variation in reflectance and illumination spectra, they can be extended and improved. </w:t>
      </w:r>
      <w:r w:rsidR="000F7B92">
        <w:rPr>
          <w:rFonts w:asciiTheme="majorBidi" w:eastAsiaTheme="minorHAnsi" w:hAnsiTheme="majorBidi" w:cstheme="majorBidi"/>
          <w:color w:val="FF0000"/>
        </w:rPr>
        <w:t xml:space="preserve">For example, there are additional datasets of measured surface reflectances that could be incorporated into future analyses, with some of these focused on the reflectance of objects (e.g. fruit) that are thought to be important for the evolution of primate color vision (e.g., Sumner &amp; Mollon, 200; Regan et al, 2001; Barnard et al., 2002; Ennis et al., 2016). </w:t>
      </w:r>
      <w:r w:rsidR="008E180B">
        <w:rPr>
          <w:rFonts w:asciiTheme="majorBidi" w:eastAsiaTheme="minorHAnsi" w:hAnsiTheme="majorBidi" w:cstheme="majorBidi"/>
          <w:color w:val="FF0000"/>
        </w:rPr>
        <w:t>Another issue, not addressed by these datasets, is the relative frequency of occcurance of different reflectance spectra in na</w:t>
      </w:r>
      <w:r w:rsidR="007D3923">
        <w:rPr>
          <w:rFonts w:asciiTheme="majorBidi" w:eastAsiaTheme="minorHAnsi" w:hAnsiTheme="majorBidi" w:cstheme="majorBidi"/>
          <w:color w:val="FF0000"/>
        </w:rPr>
        <w:t>tural viewing. Attewell &amp; Badde</w:t>
      </w:r>
      <w:r w:rsidR="008E180B">
        <w:rPr>
          <w:rFonts w:asciiTheme="majorBidi" w:eastAsiaTheme="minorHAnsi" w:hAnsiTheme="majorBidi" w:cstheme="majorBidi"/>
          <w:color w:val="FF0000"/>
        </w:rPr>
        <w:t>l</w:t>
      </w:r>
      <w:r w:rsidR="007D3923">
        <w:rPr>
          <w:rFonts w:asciiTheme="majorBidi" w:eastAsiaTheme="minorHAnsi" w:hAnsiTheme="majorBidi" w:cstheme="majorBidi"/>
          <w:color w:val="FF0000"/>
        </w:rPr>
        <w:t>e</w:t>
      </w:r>
      <w:r w:rsidR="008E180B">
        <w:rPr>
          <w:rFonts w:asciiTheme="majorBidi" w:eastAsiaTheme="minorHAnsi" w:hAnsiTheme="majorBidi" w:cstheme="majorBidi"/>
          <w:color w:val="FF0000"/>
        </w:rPr>
        <w:t xml:space="preserve">y (2007) </w:t>
      </w:r>
      <w:r w:rsidR="008E180B">
        <w:rPr>
          <w:rFonts w:asciiTheme="majorBidi" w:eastAsiaTheme="minorHAnsi" w:hAnsiTheme="majorBidi" w:cstheme="majorBidi"/>
          <w:color w:val="FF0000"/>
        </w:rPr>
        <w:lastRenderedPageBreak/>
        <w:t>made a systematic survey, and found that a beta distribution provided a better description of the distribution of an LRV-like quantity than did a truncated Gaussian. Generalizing these measurements to better characterize the distribution of full reflectance functions remains an interesting goal</w:t>
      </w:r>
      <w:r w:rsidR="00DA7625">
        <w:rPr>
          <w:rFonts w:asciiTheme="majorBidi" w:eastAsiaTheme="minorHAnsi" w:hAnsiTheme="majorBidi" w:cstheme="majorBidi"/>
          <w:color w:val="FF0000"/>
        </w:rPr>
        <w:t>.</w:t>
      </w:r>
      <w:r w:rsidR="00867045">
        <w:rPr>
          <w:rFonts w:asciiTheme="majorBidi" w:eastAsiaTheme="minorHAnsi" w:hAnsiTheme="majorBidi" w:cstheme="majorBidi"/>
          <w:color w:val="FF0000"/>
        </w:rPr>
        <w:t xml:space="preserve"> </w:t>
      </w:r>
    </w:p>
    <w:p w14:paraId="5153D0C2" w14:textId="64583F8F" w:rsidR="004E7A9D" w:rsidRPr="009F7F85" w:rsidRDefault="004E7A9D" w:rsidP="004E7A9D">
      <w:pPr>
        <w:autoSpaceDE w:val="0"/>
        <w:autoSpaceDN w:val="0"/>
        <w:adjustRightInd w:val="0"/>
        <w:ind w:right="-720"/>
        <w:rPr>
          <w:rFonts w:asciiTheme="majorBidi" w:hAnsiTheme="majorBidi" w:cstheme="majorBidi"/>
          <w:color w:val="00B0F0"/>
        </w:rPr>
      </w:pPr>
      <w:r w:rsidRPr="00DE0002">
        <w:rPr>
          <w:rFonts w:asciiTheme="majorBidi" w:hAnsiTheme="majorBidi" w:cstheme="majorBidi"/>
          <w:color w:val="00B0F0"/>
          <w:highlight w:val="yellow"/>
        </w:rPr>
        <w:t xml:space="preserve">Attewell, D. &amp; Baddeley, R.J. 2007 The distribution of reflectances within the visual environment. </w:t>
      </w:r>
      <w:r w:rsidRPr="00DE0002">
        <w:rPr>
          <w:rFonts w:asciiTheme="majorBidi" w:hAnsiTheme="majorBidi" w:cstheme="majorBidi"/>
          <w:i/>
          <w:iCs/>
          <w:color w:val="00B0F0"/>
          <w:highlight w:val="yellow"/>
        </w:rPr>
        <w:t>Vision Res</w:t>
      </w:r>
      <w:r w:rsidRPr="00DE0002">
        <w:rPr>
          <w:rFonts w:asciiTheme="majorBidi" w:hAnsiTheme="majorBidi" w:cstheme="majorBidi"/>
          <w:color w:val="00B0F0"/>
          <w:highlight w:val="yellow"/>
        </w:rPr>
        <w:t xml:space="preserve"> </w:t>
      </w:r>
      <w:r w:rsidRPr="00DE0002">
        <w:rPr>
          <w:rFonts w:asciiTheme="majorBidi" w:hAnsiTheme="majorBidi" w:cstheme="majorBidi"/>
          <w:b/>
          <w:bCs/>
          <w:color w:val="00B0F0"/>
          <w:highlight w:val="yellow"/>
        </w:rPr>
        <w:t>47</w:t>
      </w:r>
      <w:r w:rsidRPr="00DE0002">
        <w:rPr>
          <w:rFonts w:asciiTheme="majorBidi" w:hAnsiTheme="majorBidi" w:cstheme="majorBidi"/>
          <w:color w:val="00B0F0"/>
          <w:highlight w:val="yellow"/>
        </w:rPr>
        <w:t>, 548-554</w:t>
      </w:r>
      <w:r w:rsidR="00DE0002">
        <w:rPr>
          <w:rFonts w:asciiTheme="majorBidi" w:hAnsiTheme="majorBidi" w:cstheme="majorBidi"/>
          <w:color w:val="00B0F0"/>
        </w:rPr>
        <w:t>.</w:t>
      </w:r>
    </w:p>
    <w:p w14:paraId="177C9019" w14:textId="77777777" w:rsidR="004E7A9D" w:rsidRPr="009F7F85" w:rsidRDefault="004E7A9D" w:rsidP="004E7A9D">
      <w:pPr>
        <w:rPr>
          <w:rFonts w:asciiTheme="majorBidi" w:hAnsiTheme="majorBidi" w:cstheme="majorBidi"/>
          <w:color w:val="00B0F0"/>
        </w:rPr>
      </w:pPr>
    </w:p>
    <w:p w14:paraId="3C66289B" w14:textId="57E5830A" w:rsidR="004E7A9D" w:rsidRDefault="004E7A9D" w:rsidP="000F7B92">
      <w:pPr>
        <w:autoSpaceDE w:val="0"/>
        <w:autoSpaceDN w:val="0"/>
        <w:adjustRightInd w:val="0"/>
        <w:ind w:right="-720"/>
        <w:rPr>
          <w:rFonts w:asciiTheme="majorBidi" w:hAnsiTheme="majorBidi" w:cstheme="majorBidi"/>
          <w:color w:val="00B0F0"/>
        </w:rPr>
      </w:pPr>
      <w:r w:rsidRPr="000F7B92">
        <w:rPr>
          <w:rFonts w:asciiTheme="majorBidi" w:hAnsiTheme="majorBidi" w:cstheme="majorBidi"/>
          <w:color w:val="00B0F0"/>
          <w:highlight w:val="yellow"/>
        </w:rPr>
        <w:t xml:space="preserve">Ennis, R., Schiller, F., Toscani, M. &amp; Gegenfurtner, K.R. 2018 Hyperspectral database of fruits and vegetables. </w:t>
      </w:r>
      <w:r w:rsidRPr="000F7B92">
        <w:rPr>
          <w:rFonts w:asciiTheme="majorBidi" w:hAnsiTheme="majorBidi" w:cstheme="majorBidi"/>
          <w:i/>
          <w:iCs/>
          <w:color w:val="00B0F0"/>
          <w:highlight w:val="yellow"/>
        </w:rPr>
        <w:t>Journal of the Optical Society of America A</w:t>
      </w:r>
      <w:r w:rsidRPr="000F7B92">
        <w:rPr>
          <w:rFonts w:asciiTheme="majorBidi" w:hAnsiTheme="majorBidi" w:cstheme="majorBidi"/>
          <w:color w:val="00B0F0"/>
          <w:highlight w:val="yellow"/>
        </w:rPr>
        <w:t xml:space="preserve"> </w:t>
      </w:r>
      <w:r w:rsidRPr="000F7B92">
        <w:rPr>
          <w:rFonts w:asciiTheme="majorBidi" w:hAnsiTheme="majorBidi" w:cstheme="majorBidi"/>
          <w:b/>
          <w:bCs/>
          <w:color w:val="00B0F0"/>
          <w:highlight w:val="yellow"/>
        </w:rPr>
        <w:t>35</w:t>
      </w:r>
      <w:r w:rsidRPr="000F7B92">
        <w:rPr>
          <w:rFonts w:asciiTheme="majorBidi" w:hAnsiTheme="majorBidi" w:cstheme="majorBidi"/>
          <w:color w:val="00B0F0"/>
          <w:highlight w:val="yellow"/>
        </w:rPr>
        <w:t>, B256-B266.</w:t>
      </w:r>
      <w:r w:rsidRPr="009F7F85">
        <w:rPr>
          <w:rFonts w:asciiTheme="majorBidi" w:hAnsiTheme="majorBidi" w:cstheme="majorBidi"/>
          <w:color w:val="00B0F0"/>
        </w:rPr>
        <w:t xml:space="preserve"> </w:t>
      </w:r>
    </w:p>
    <w:p w14:paraId="1AE0F0A0" w14:textId="77777777" w:rsidR="000F7B92" w:rsidRPr="009F7F85" w:rsidRDefault="000F7B92" w:rsidP="000F7B92">
      <w:pPr>
        <w:autoSpaceDE w:val="0"/>
        <w:autoSpaceDN w:val="0"/>
        <w:adjustRightInd w:val="0"/>
        <w:ind w:right="-720"/>
        <w:rPr>
          <w:rFonts w:asciiTheme="majorBidi" w:hAnsiTheme="majorBidi" w:cstheme="majorBidi"/>
          <w:color w:val="00B0F0"/>
        </w:rPr>
      </w:pPr>
    </w:p>
    <w:p w14:paraId="3630A6B7" w14:textId="427BE35F" w:rsidR="004E7A9D" w:rsidRPr="009F7F85" w:rsidRDefault="004E7A9D" w:rsidP="004E7A9D">
      <w:pPr>
        <w:autoSpaceDE w:val="0"/>
        <w:autoSpaceDN w:val="0"/>
        <w:adjustRightInd w:val="0"/>
        <w:ind w:right="-720"/>
        <w:rPr>
          <w:rFonts w:asciiTheme="majorBidi" w:hAnsiTheme="majorBidi" w:cstheme="majorBidi"/>
          <w:color w:val="00B0F0"/>
        </w:rPr>
      </w:pPr>
      <w:r w:rsidRPr="000F7B92">
        <w:rPr>
          <w:rFonts w:asciiTheme="majorBidi" w:hAnsiTheme="majorBidi" w:cstheme="majorBidi"/>
          <w:color w:val="00B0F0"/>
          <w:highlight w:val="yellow"/>
        </w:rPr>
        <w:t xml:space="preserve">Regan, B.C., Julliot, C., Simmen, B., Vienot, F., Charles-Dominique, P. &amp; Mollon, J.D. 2001 Fruits, foliage and the evolution of primate color vision. </w:t>
      </w:r>
      <w:r w:rsidRPr="000F7B92">
        <w:rPr>
          <w:rFonts w:asciiTheme="majorBidi" w:hAnsiTheme="majorBidi" w:cstheme="majorBidi"/>
          <w:i/>
          <w:iCs/>
          <w:color w:val="00B0F0"/>
          <w:highlight w:val="yellow"/>
        </w:rPr>
        <w:t>Philosophical Transactions: Biological Sciences</w:t>
      </w:r>
      <w:r w:rsidRPr="000F7B92">
        <w:rPr>
          <w:rFonts w:asciiTheme="majorBidi" w:hAnsiTheme="majorBidi" w:cstheme="majorBidi"/>
          <w:color w:val="00B0F0"/>
          <w:highlight w:val="yellow"/>
        </w:rPr>
        <w:t xml:space="preserve"> </w:t>
      </w:r>
      <w:r w:rsidRPr="000F7B92">
        <w:rPr>
          <w:rFonts w:asciiTheme="majorBidi" w:hAnsiTheme="majorBidi" w:cstheme="majorBidi"/>
          <w:b/>
          <w:bCs/>
          <w:color w:val="00B0F0"/>
          <w:highlight w:val="yellow"/>
        </w:rPr>
        <w:t>356</w:t>
      </w:r>
      <w:r w:rsidRPr="000F7B92">
        <w:rPr>
          <w:rFonts w:asciiTheme="majorBidi" w:hAnsiTheme="majorBidi" w:cstheme="majorBidi"/>
          <w:color w:val="00B0F0"/>
          <w:highlight w:val="yellow"/>
        </w:rPr>
        <w:t>, 229-283</w:t>
      </w:r>
      <w:r w:rsidRPr="009F7F85">
        <w:rPr>
          <w:rFonts w:asciiTheme="majorBidi" w:hAnsiTheme="majorBidi" w:cstheme="majorBidi"/>
          <w:color w:val="00B0F0"/>
        </w:rPr>
        <w:t>.</w:t>
      </w:r>
    </w:p>
    <w:p w14:paraId="03787D3F" w14:textId="77777777" w:rsidR="004E7A9D" w:rsidRPr="009F7F85" w:rsidRDefault="004E7A9D" w:rsidP="004E7A9D">
      <w:pPr>
        <w:autoSpaceDE w:val="0"/>
        <w:autoSpaceDN w:val="0"/>
        <w:adjustRightInd w:val="0"/>
        <w:ind w:right="-720"/>
        <w:rPr>
          <w:rFonts w:asciiTheme="majorBidi" w:hAnsiTheme="majorBidi" w:cstheme="majorBidi"/>
          <w:color w:val="00B0F0"/>
        </w:rPr>
      </w:pPr>
    </w:p>
    <w:p w14:paraId="4069874B" w14:textId="6036343D" w:rsidR="004E7A9D" w:rsidRDefault="004E7A9D" w:rsidP="004E7A9D">
      <w:pPr>
        <w:autoSpaceDE w:val="0"/>
        <w:autoSpaceDN w:val="0"/>
        <w:adjustRightInd w:val="0"/>
        <w:ind w:right="-720"/>
        <w:rPr>
          <w:rFonts w:asciiTheme="majorBidi" w:hAnsiTheme="majorBidi" w:cstheme="majorBidi"/>
          <w:color w:val="00B0F0"/>
        </w:rPr>
      </w:pPr>
      <w:r w:rsidRPr="000F7B92">
        <w:rPr>
          <w:rFonts w:asciiTheme="majorBidi" w:hAnsiTheme="majorBidi" w:cstheme="majorBidi"/>
          <w:color w:val="00B0F0"/>
          <w:highlight w:val="yellow"/>
        </w:rPr>
        <w:t xml:space="preserve">Sumner, P. &amp; Mollon, J.D. 2000 Catarrhine photopigments are optimized for detecting targets against a foliage background. </w:t>
      </w:r>
      <w:r w:rsidRPr="000F7B92">
        <w:rPr>
          <w:rFonts w:asciiTheme="majorBidi" w:hAnsiTheme="majorBidi" w:cstheme="majorBidi"/>
          <w:i/>
          <w:iCs/>
          <w:color w:val="00B0F0"/>
          <w:highlight w:val="yellow"/>
        </w:rPr>
        <w:t>Journal of Experimental Biology</w:t>
      </w:r>
      <w:r w:rsidRPr="000F7B92">
        <w:rPr>
          <w:rFonts w:asciiTheme="majorBidi" w:hAnsiTheme="majorBidi" w:cstheme="majorBidi"/>
          <w:color w:val="00B0F0"/>
          <w:highlight w:val="yellow"/>
        </w:rPr>
        <w:t xml:space="preserve"> </w:t>
      </w:r>
      <w:r w:rsidRPr="000F7B92">
        <w:rPr>
          <w:rFonts w:asciiTheme="majorBidi" w:hAnsiTheme="majorBidi" w:cstheme="majorBidi"/>
          <w:b/>
          <w:bCs/>
          <w:color w:val="00B0F0"/>
          <w:highlight w:val="yellow"/>
        </w:rPr>
        <w:t>203</w:t>
      </w:r>
      <w:r w:rsidRPr="000F7B92">
        <w:rPr>
          <w:rFonts w:asciiTheme="majorBidi" w:hAnsiTheme="majorBidi" w:cstheme="majorBidi"/>
          <w:color w:val="00B0F0"/>
          <w:highlight w:val="yellow"/>
        </w:rPr>
        <w:t>, 1963-1986</w:t>
      </w:r>
      <w:r w:rsidR="000F7B92">
        <w:rPr>
          <w:rFonts w:asciiTheme="majorBidi" w:hAnsiTheme="majorBidi" w:cstheme="majorBidi"/>
          <w:color w:val="00B0F0"/>
        </w:rPr>
        <w:t>.</w:t>
      </w:r>
    </w:p>
    <w:p w14:paraId="7332BBD5" w14:textId="77777777" w:rsidR="00E93981" w:rsidRDefault="00E93981" w:rsidP="004E7A9D">
      <w:pPr>
        <w:autoSpaceDE w:val="0"/>
        <w:autoSpaceDN w:val="0"/>
        <w:adjustRightInd w:val="0"/>
        <w:ind w:right="-720"/>
        <w:rPr>
          <w:rFonts w:asciiTheme="majorBidi" w:hAnsiTheme="majorBidi" w:cstheme="majorBidi"/>
          <w:color w:val="00B0F0"/>
        </w:rPr>
      </w:pPr>
    </w:p>
    <w:p w14:paraId="107CA06A" w14:textId="77777777" w:rsidR="00E93981" w:rsidRDefault="00E93981" w:rsidP="00E93981">
      <w:pPr>
        <w:rPr>
          <w:rFonts w:asciiTheme="majorBidi" w:hAnsiTheme="majorBidi" w:cstheme="majorBidi"/>
          <w:color w:val="00B0F0"/>
        </w:rPr>
      </w:pPr>
      <w:r w:rsidRPr="00D07B3C">
        <w:rPr>
          <w:rFonts w:asciiTheme="majorBidi" w:hAnsiTheme="majorBidi" w:cstheme="majorBidi"/>
          <w:color w:val="00B0F0"/>
          <w:highlight w:val="yellow"/>
        </w:rPr>
        <w:t xml:space="preserve">Kobus Barnard, Lindsay Martin, Brian Funt, and Adam Coath, </w:t>
      </w:r>
      <w:hyperlink r:id="rId9" w:history="1">
        <w:r w:rsidRPr="00D07B3C">
          <w:rPr>
            <w:rStyle w:val="Hyperlink"/>
            <w:rFonts w:asciiTheme="majorBidi" w:hAnsiTheme="majorBidi" w:cstheme="majorBidi"/>
            <w:color w:val="00B0F0"/>
            <w:highlight w:val="yellow"/>
          </w:rPr>
          <w:t>A Data Set for Colour Research</w:t>
        </w:r>
      </w:hyperlink>
      <w:r w:rsidRPr="00D07B3C">
        <w:rPr>
          <w:rFonts w:asciiTheme="majorBidi" w:hAnsiTheme="majorBidi" w:cstheme="majorBidi"/>
          <w:color w:val="00B0F0"/>
          <w:highlight w:val="yellow"/>
        </w:rPr>
        <w:t>, Color Research and Application, Volume 27, Number 3, pp. 147-151, 2002</w:t>
      </w:r>
    </w:p>
    <w:p w14:paraId="533EC025" w14:textId="77777777" w:rsidR="00401845" w:rsidRPr="009F7F85" w:rsidRDefault="00401845" w:rsidP="00653297">
      <w:pPr>
        <w:jc w:val="both"/>
        <w:rPr>
          <w:rFonts w:asciiTheme="majorBidi" w:hAnsiTheme="majorBidi" w:cstheme="majorBidi"/>
        </w:rPr>
      </w:pPr>
    </w:p>
    <w:p w14:paraId="295E3791" w14:textId="77777777" w:rsidR="00D9741C" w:rsidRPr="009F7F85" w:rsidRDefault="00D9741C" w:rsidP="00653297">
      <w:pPr>
        <w:jc w:val="both"/>
        <w:rPr>
          <w:rFonts w:asciiTheme="majorBidi" w:hAnsiTheme="majorBidi" w:cstheme="majorBidi"/>
        </w:rPr>
      </w:pPr>
      <w:r w:rsidRPr="009F7F85">
        <w:rPr>
          <w:rFonts w:asciiTheme="majorBidi" w:hAnsiTheme="majorBidi" w:cstheme="majorBidi"/>
        </w:rPr>
        <w:t>I found only one typo at the end of page 2: "(?, ?; Brainard and Freeman, 1997)", probably due to the reference manager.</w:t>
      </w:r>
    </w:p>
    <w:p w14:paraId="1E866D46" w14:textId="77777777" w:rsidR="00047AC8" w:rsidRPr="009F7F85" w:rsidRDefault="00047AC8" w:rsidP="00653297">
      <w:pPr>
        <w:jc w:val="both"/>
        <w:rPr>
          <w:rFonts w:asciiTheme="majorBidi" w:hAnsiTheme="majorBidi" w:cstheme="majorBidi"/>
        </w:rPr>
      </w:pPr>
    </w:p>
    <w:p w14:paraId="261AE7BB" w14:textId="058D6254" w:rsidR="00047AC8" w:rsidRPr="009F7F85" w:rsidRDefault="00047AC8" w:rsidP="00653297">
      <w:pPr>
        <w:jc w:val="both"/>
        <w:rPr>
          <w:rFonts w:asciiTheme="majorBidi" w:hAnsiTheme="majorBidi" w:cstheme="majorBidi"/>
          <w:color w:val="FF0000"/>
        </w:rPr>
      </w:pPr>
      <w:r w:rsidRPr="009F7F85">
        <w:rPr>
          <w:rFonts w:asciiTheme="majorBidi" w:hAnsiTheme="majorBidi" w:cstheme="majorBidi"/>
          <w:color w:val="FF0000"/>
        </w:rPr>
        <w:t xml:space="preserve">Fixed. </w:t>
      </w:r>
      <w:r w:rsidRPr="00BE156F">
        <w:rPr>
          <w:rFonts w:asciiTheme="majorBidi" w:hAnsiTheme="majorBidi" w:cstheme="majorBidi"/>
          <w:color w:val="00B0F0"/>
          <w:highlight w:val="yellow"/>
        </w:rPr>
        <w:t>[Carefully check submission for any such typos, search on "?" in PDF, etc.</w:t>
      </w:r>
      <w:r w:rsidR="00BE156F">
        <w:rPr>
          <w:rFonts w:asciiTheme="majorBidi" w:hAnsiTheme="majorBidi" w:cstheme="majorBidi"/>
          <w:color w:val="00B0F0"/>
          <w:highlight w:val="yellow"/>
        </w:rPr>
        <w:t xml:space="preserve">  I also saw a typo that you can find if you search on ")(".</w:t>
      </w:r>
      <w:r w:rsidRPr="00BE156F">
        <w:rPr>
          <w:rFonts w:asciiTheme="majorBidi" w:hAnsiTheme="majorBidi" w:cstheme="majorBidi"/>
          <w:color w:val="00B0F0"/>
          <w:highlight w:val="yellow"/>
        </w:rPr>
        <w:t>]</w:t>
      </w:r>
    </w:p>
    <w:p w14:paraId="7138A77B" w14:textId="77777777" w:rsidR="00047AC8" w:rsidRPr="009F7F85" w:rsidRDefault="00047AC8" w:rsidP="00653297">
      <w:pPr>
        <w:jc w:val="both"/>
        <w:rPr>
          <w:rFonts w:asciiTheme="majorBidi" w:hAnsiTheme="majorBidi" w:cstheme="majorBidi"/>
        </w:rPr>
      </w:pPr>
    </w:p>
    <w:p w14:paraId="257DFC84" w14:textId="77777777" w:rsidR="00740419" w:rsidRPr="009F7F85" w:rsidRDefault="00D9741C" w:rsidP="00653297">
      <w:pPr>
        <w:jc w:val="both"/>
        <w:rPr>
          <w:rFonts w:asciiTheme="majorBidi" w:hAnsiTheme="majorBidi" w:cstheme="majorBidi"/>
        </w:rPr>
      </w:pPr>
      <w:r w:rsidRPr="009F7F85">
        <w:rPr>
          <w:rFonts w:asciiTheme="majorBidi" w:hAnsiTheme="majorBidi" w:cstheme="majorBidi"/>
        </w:rPr>
        <w:t>I would find interesting to have the shape of the receptive fields reported also for the analysis about the scenes in condition 2.</w:t>
      </w:r>
    </w:p>
    <w:p w14:paraId="6D4D1DE8" w14:textId="77777777" w:rsidR="006C3793" w:rsidRPr="009F7F85" w:rsidRDefault="006C3793" w:rsidP="00653297">
      <w:pPr>
        <w:jc w:val="both"/>
        <w:rPr>
          <w:rFonts w:asciiTheme="majorBidi" w:hAnsiTheme="majorBidi" w:cstheme="majorBidi"/>
        </w:rPr>
      </w:pPr>
    </w:p>
    <w:p w14:paraId="428131D6" w14:textId="77777777" w:rsidR="006C3793" w:rsidRPr="009F7F85" w:rsidRDefault="00047AC8" w:rsidP="00653297">
      <w:pPr>
        <w:jc w:val="both"/>
        <w:rPr>
          <w:rFonts w:asciiTheme="majorBidi" w:hAnsiTheme="majorBidi" w:cstheme="majorBidi"/>
        </w:rPr>
      </w:pPr>
      <w:r w:rsidRPr="009F7F85">
        <w:rPr>
          <w:rFonts w:asciiTheme="majorBidi" w:hAnsiTheme="majorBidi" w:cstheme="majorBidi"/>
          <w:color w:val="FF0000"/>
        </w:rPr>
        <w:t>We have added these to the appendix.</w:t>
      </w:r>
    </w:p>
    <w:sectPr w:rsidR="006C3793" w:rsidRPr="009F7F85" w:rsidSect="00557C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rainard, David H" w:date="2018-09-05T09:28:00Z" w:initials="DHB">
    <w:p w14:paraId="4BDF9902" w14:textId="2CE0F6A9" w:rsidR="00740419" w:rsidRDefault="00740419">
      <w:pPr>
        <w:pStyle w:val="CommentText"/>
      </w:pPr>
      <w:r>
        <w:rPr>
          <w:rStyle w:val="CommentReference"/>
        </w:rPr>
        <w:annotationRef/>
      </w:r>
      <w:r>
        <w:t>Need to check and update all line numbers carefully as the last step, because they will shift around as we edit.</w:t>
      </w:r>
    </w:p>
  </w:comment>
  <w:comment w:id="1" w:author="Brainard, David H" w:date="2018-09-05T13:06:00Z" w:initials="DHB">
    <w:p w14:paraId="092DF830" w14:textId="77777777" w:rsidR="00740419" w:rsidRDefault="00740419" w:rsidP="0035551A">
      <w:pPr>
        <w:pStyle w:val="CommentText"/>
        <w:rPr>
          <w:color w:val="00B0F0"/>
        </w:rPr>
      </w:pPr>
      <w:r>
        <w:rPr>
          <w:rStyle w:val="CommentReference"/>
        </w:rPr>
        <w:annotationRef/>
      </w:r>
      <w:r w:rsidRPr="00773572">
        <w:rPr>
          <w:color w:val="00B0F0"/>
        </w:rPr>
        <w:t>JDB: SHOULD WE HAVE A FIGURE THAT SCHEMATIZES HOW TO COMPUTE LRV?</w:t>
      </w:r>
    </w:p>
    <w:p w14:paraId="4396EFCD" w14:textId="77777777" w:rsidR="00740419" w:rsidRDefault="00740419" w:rsidP="0035551A">
      <w:pPr>
        <w:pStyle w:val="CommentText"/>
        <w:rPr>
          <w:color w:val="00B0F0"/>
        </w:rPr>
      </w:pPr>
    </w:p>
    <w:p w14:paraId="78458E2A" w14:textId="107A6551" w:rsidR="00740419" w:rsidRDefault="00740419" w:rsidP="0035551A">
      <w:pPr>
        <w:pStyle w:val="CommentText"/>
      </w:pPr>
      <w:r>
        <w:rPr>
          <w:color w:val="00B0F0"/>
        </w:rPr>
        <w:t>DHB: THIS SEEMS SO SIMPLE AND SO CLEARLY EXPLAINED IN THE PAPER THAT I DON'T THINK SO.</w:t>
      </w:r>
    </w:p>
  </w:comment>
  <w:comment w:id="2" w:author="Brainard, David H" w:date="2018-09-05T09:42:00Z" w:initials="DHB">
    <w:p w14:paraId="0FC47958" w14:textId="010BBC60" w:rsidR="00740419" w:rsidRDefault="00740419">
      <w:pPr>
        <w:pStyle w:val="CommentText"/>
      </w:pPr>
      <w:r>
        <w:rPr>
          <w:rStyle w:val="CommentReference"/>
        </w:rPr>
        <w:annotationRef/>
      </w:r>
      <w:r>
        <w:t>DHB is working here.</w:t>
      </w:r>
    </w:p>
  </w:comment>
  <w:comment w:id="3" w:author="Brainard, David H" w:date="2018-09-05T14:58:00Z" w:initials="DHB">
    <w:p w14:paraId="748755C9" w14:textId="4E832C3D" w:rsidR="00740419" w:rsidRDefault="00740419">
      <w:pPr>
        <w:pStyle w:val="CommentText"/>
      </w:pPr>
      <w:r>
        <w:rPr>
          <w:rStyle w:val="CommentReference"/>
        </w:rPr>
        <w:annotationRef/>
      </w:r>
      <w:r>
        <w:t>Johannes, check that wording below seems good.  I added the explicit reference to LRV.</w:t>
      </w:r>
    </w:p>
  </w:comment>
  <w:comment w:id="4" w:author="Brainard, David H" w:date="2018-09-05T15:16:00Z" w:initials="DHB">
    <w:p w14:paraId="268AC907" w14:textId="67B096A0" w:rsidR="00740419" w:rsidRDefault="00740419">
      <w:pPr>
        <w:pStyle w:val="CommentText"/>
      </w:pPr>
      <w:r>
        <w:rPr>
          <w:rStyle w:val="CommentReference"/>
        </w:rPr>
        <w:annotationRef/>
      </w:r>
      <w:r>
        <w:t>Johanes, Vijay: See what you think of what I drafted below.</w:t>
      </w:r>
    </w:p>
  </w:comment>
  <w:comment w:id="6" w:author="Brainard, David H" w:date="2018-09-06T08:18:00Z" w:initials="DHB">
    <w:p w14:paraId="4E1E69E9" w14:textId="6E1E3907" w:rsidR="00740419" w:rsidRDefault="00740419">
      <w:pPr>
        <w:pStyle w:val="CommentText"/>
      </w:pPr>
      <w:r>
        <w:rPr>
          <w:rStyle w:val="CommentReference"/>
        </w:rPr>
        <w:annotationRef/>
      </w:r>
      <w:r>
        <w:t>Remove \ from response once text has been inserted into main document.</w:t>
      </w:r>
    </w:p>
  </w:comment>
  <w:comment w:id="7" w:author="Brainard, David H" w:date="2018-09-05T16:16:00Z" w:initials="DHB">
    <w:p w14:paraId="5D93674C" w14:textId="21B578EE" w:rsidR="00740419" w:rsidRDefault="00740419">
      <w:pPr>
        <w:pStyle w:val="CommentText"/>
      </w:pPr>
      <w:r>
        <w:rPr>
          <w:rStyle w:val="CommentReference"/>
        </w:rPr>
        <w:annotationRef/>
      </w:r>
      <w:r>
        <w:t>Here I think the reviewer's question is reasonable.  We must have zero centered the RFs I some way, so that their responses can go negative. Nothing wrong with this, but it is different from real RFs and we should explain more precisely.</w:t>
      </w:r>
    </w:p>
  </w:comment>
  <w:comment w:id="8" w:author="Brainard, David H" w:date="2018-09-06T08:20:00Z" w:initials="DHB">
    <w:p w14:paraId="7E420A61" w14:textId="14ABC375" w:rsidR="00740419" w:rsidRDefault="00740419">
      <w:pPr>
        <w:pStyle w:val="CommentText"/>
      </w:pPr>
      <w:r>
        <w:rPr>
          <w:rStyle w:val="CommentReference"/>
        </w:rPr>
        <w:annotationRef/>
      </w:r>
      <w:r>
        <w:t>Just double checking that you are showing standard deviations and not standard errors.  I think standard deviations is indeed what we want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DF9902" w15:done="0"/>
  <w15:commentEx w15:paraId="78458E2A" w15:done="0"/>
  <w15:commentEx w15:paraId="0FC47958" w15:done="0"/>
  <w15:commentEx w15:paraId="748755C9" w15:done="0"/>
  <w15:commentEx w15:paraId="268AC907" w15:done="0"/>
  <w15:commentEx w15:paraId="4E1E69E9" w15:done="0"/>
  <w15:commentEx w15:paraId="5D93674C" w15:done="0"/>
  <w15:commentEx w15:paraId="7E420A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DF9902" w16cid:durableId="1F3A2040"/>
  <w16cid:commentId w16cid:paraId="78458E2A" w16cid:durableId="1F3A5368"/>
  <w16cid:commentId w16cid:paraId="0FC47958" w16cid:durableId="1F3A238F"/>
  <w16cid:commentId w16cid:paraId="748755C9" w16cid:durableId="1F3A6DA6"/>
  <w16cid:commentId w16cid:paraId="268AC907" w16cid:durableId="1F3A71BF"/>
  <w16cid:commentId w16cid:paraId="4E1E69E9" w16cid:durableId="1F3B6142"/>
  <w16cid:commentId w16cid:paraId="5D93674C" w16cid:durableId="1F3A7FC5"/>
  <w16cid:commentId w16cid:paraId="7E420A61" w16cid:durableId="1F3B61E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Yu Gothic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notTrueType/>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A27D16"/>
    <w:multiLevelType w:val="hybridMultilevel"/>
    <w:tmpl w:val="1778A0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F8031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ainard, David H">
    <w15:presenceInfo w15:providerId="None" w15:userId="Brainard, David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3"/>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741C"/>
    <w:rsid w:val="00012543"/>
    <w:rsid w:val="00012C36"/>
    <w:rsid w:val="000452AA"/>
    <w:rsid w:val="000470AA"/>
    <w:rsid w:val="00047AC8"/>
    <w:rsid w:val="00074B0B"/>
    <w:rsid w:val="00081F56"/>
    <w:rsid w:val="000853BC"/>
    <w:rsid w:val="000A064E"/>
    <w:rsid w:val="000B3558"/>
    <w:rsid w:val="000B472A"/>
    <w:rsid w:val="000B79ED"/>
    <w:rsid w:val="000C5325"/>
    <w:rsid w:val="000C6BE8"/>
    <w:rsid w:val="000F7B92"/>
    <w:rsid w:val="00104AAB"/>
    <w:rsid w:val="00112B6C"/>
    <w:rsid w:val="00125B22"/>
    <w:rsid w:val="001268CD"/>
    <w:rsid w:val="00141AFC"/>
    <w:rsid w:val="00160D14"/>
    <w:rsid w:val="00181F13"/>
    <w:rsid w:val="0018345A"/>
    <w:rsid w:val="001A0D82"/>
    <w:rsid w:val="001A7F7A"/>
    <w:rsid w:val="001C334C"/>
    <w:rsid w:val="001C7408"/>
    <w:rsid w:val="001D332C"/>
    <w:rsid w:val="001D3767"/>
    <w:rsid w:val="001D40EF"/>
    <w:rsid w:val="001E1594"/>
    <w:rsid w:val="001F07E0"/>
    <w:rsid w:val="0020046B"/>
    <w:rsid w:val="00210C8C"/>
    <w:rsid w:val="002165DD"/>
    <w:rsid w:val="002217A5"/>
    <w:rsid w:val="002250C1"/>
    <w:rsid w:val="00235FFD"/>
    <w:rsid w:val="00252F7E"/>
    <w:rsid w:val="0026461F"/>
    <w:rsid w:val="00277878"/>
    <w:rsid w:val="00283B18"/>
    <w:rsid w:val="00291479"/>
    <w:rsid w:val="002977C4"/>
    <w:rsid w:val="002A6986"/>
    <w:rsid w:val="002B664C"/>
    <w:rsid w:val="002C14CB"/>
    <w:rsid w:val="002C2210"/>
    <w:rsid w:val="002D3D12"/>
    <w:rsid w:val="002E3C0F"/>
    <w:rsid w:val="002E7B4D"/>
    <w:rsid w:val="002F3F72"/>
    <w:rsid w:val="002F5D96"/>
    <w:rsid w:val="0031219C"/>
    <w:rsid w:val="00316892"/>
    <w:rsid w:val="0032073E"/>
    <w:rsid w:val="00325ADA"/>
    <w:rsid w:val="00337077"/>
    <w:rsid w:val="0033746B"/>
    <w:rsid w:val="003426A4"/>
    <w:rsid w:val="0035551A"/>
    <w:rsid w:val="003601EB"/>
    <w:rsid w:val="00361468"/>
    <w:rsid w:val="003641B1"/>
    <w:rsid w:val="00365986"/>
    <w:rsid w:val="00372956"/>
    <w:rsid w:val="003735E5"/>
    <w:rsid w:val="00374EBF"/>
    <w:rsid w:val="003912BB"/>
    <w:rsid w:val="003B022B"/>
    <w:rsid w:val="003C2DD9"/>
    <w:rsid w:val="003C4A42"/>
    <w:rsid w:val="003F2827"/>
    <w:rsid w:val="003F4E3C"/>
    <w:rsid w:val="00401845"/>
    <w:rsid w:val="004071BF"/>
    <w:rsid w:val="004071CD"/>
    <w:rsid w:val="004139AD"/>
    <w:rsid w:val="00420F1E"/>
    <w:rsid w:val="00421197"/>
    <w:rsid w:val="00424D62"/>
    <w:rsid w:val="004500C2"/>
    <w:rsid w:val="004506D4"/>
    <w:rsid w:val="004513BC"/>
    <w:rsid w:val="00453674"/>
    <w:rsid w:val="00462BFF"/>
    <w:rsid w:val="00472468"/>
    <w:rsid w:val="0049270F"/>
    <w:rsid w:val="00495A67"/>
    <w:rsid w:val="004B4865"/>
    <w:rsid w:val="004C3DCD"/>
    <w:rsid w:val="004C53CE"/>
    <w:rsid w:val="004D316D"/>
    <w:rsid w:val="004E3813"/>
    <w:rsid w:val="004E4342"/>
    <w:rsid w:val="004E7A9D"/>
    <w:rsid w:val="004E7F6B"/>
    <w:rsid w:val="004F0616"/>
    <w:rsid w:val="00502048"/>
    <w:rsid w:val="00511EDB"/>
    <w:rsid w:val="0052205B"/>
    <w:rsid w:val="00522118"/>
    <w:rsid w:val="00523C2B"/>
    <w:rsid w:val="005264BF"/>
    <w:rsid w:val="0053225F"/>
    <w:rsid w:val="005478DE"/>
    <w:rsid w:val="005501B1"/>
    <w:rsid w:val="00551BAA"/>
    <w:rsid w:val="00553568"/>
    <w:rsid w:val="00557C27"/>
    <w:rsid w:val="00577028"/>
    <w:rsid w:val="00585067"/>
    <w:rsid w:val="00587B01"/>
    <w:rsid w:val="005A2B36"/>
    <w:rsid w:val="005A67DE"/>
    <w:rsid w:val="005B1FCB"/>
    <w:rsid w:val="005C1BD0"/>
    <w:rsid w:val="005C4F17"/>
    <w:rsid w:val="005F1892"/>
    <w:rsid w:val="005F1C6A"/>
    <w:rsid w:val="005F3FC4"/>
    <w:rsid w:val="005F523C"/>
    <w:rsid w:val="005F58F3"/>
    <w:rsid w:val="006129F8"/>
    <w:rsid w:val="00620792"/>
    <w:rsid w:val="0062409E"/>
    <w:rsid w:val="00640934"/>
    <w:rsid w:val="006512B4"/>
    <w:rsid w:val="00653297"/>
    <w:rsid w:val="0065381C"/>
    <w:rsid w:val="006556C2"/>
    <w:rsid w:val="006557C9"/>
    <w:rsid w:val="00665640"/>
    <w:rsid w:val="006765A6"/>
    <w:rsid w:val="0067752C"/>
    <w:rsid w:val="00683E98"/>
    <w:rsid w:val="00690454"/>
    <w:rsid w:val="00690788"/>
    <w:rsid w:val="00693C23"/>
    <w:rsid w:val="00695B9E"/>
    <w:rsid w:val="006A0717"/>
    <w:rsid w:val="006A4DE5"/>
    <w:rsid w:val="006B68DE"/>
    <w:rsid w:val="006C3793"/>
    <w:rsid w:val="006C3911"/>
    <w:rsid w:val="006C3D09"/>
    <w:rsid w:val="006C4C4C"/>
    <w:rsid w:val="006C71F3"/>
    <w:rsid w:val="006D00C1"/>
    <w:rsid w:val="006D069A"/>
    <w:rsid w:val="006D3251"/>
    <w:rsid w:val="006E05BA"/>
    <w:rsid w:val="006E31C0"/>
    <w:rsid w:val="006E3A4F"/>
    <w:rsid w:val="006F187C"/>
    <w:rsid w:val="006F29DF"/>
    <w:rsid w:val="006F513A"/>
    <w:rsid w:val="00721CA7"/>
    <w:rsid w:val="00721EBE"/>
    <w:rsid w:val="007220FD"/>
    <w:rsid w:val="00731B27"/>
    <w:rsid w:val="00740419"/>
    <w:rsid w:val="0075698B"/>
    <w:rsid w:val="00770A68"/>
    <w:rsid w:val="00771319"/>
    <w:rsid w:val="00773572"/>
    <w:rsid w:val="00782484"/>
    <w:rsid w:val="00784551"/>
    <w:rsid w:val="007A466D"/>
    <w:rsid w:val="007A4A17"/>
    <w:rsid w:val="007B1704"/>
    <w:rsid w:val="007B717D"/>
    <w:rsid w:val="007C67E7"/>
    <w:rsid w:val="007D1EBE"/>
    <w:rsid w:val="007D3923"/>
    <w:rsid w:val="007D5353"/>
    <w:rsid w:val="007D742C"/>
    <w:rsid w:val="007F361C"/>
    <w:rsid w:val="007F60C0"/>
    <w:rsid w:val="00805247"/>
    <w:rsid w:val="00824EBF"/>
    <w:rsid w:val="0082764D"/>
    <w:rsid w:val="00843689"/>
    <w:rsid w:val="00844BF5"/>
    <w:rsid w:val="008571E5"/>
    <w:rsid w:val="0085764A"/>
    <w:rsid w:val="00861921"/>
    <w:rsid w:val="00867045"/>
    <w:rsid w:val="0087334B"/>
    <w:rsid w:val="008901A8"/>
    <w:rsid w:val="0089746D"/>
    <w:rsid w:val="008A3F66"/>
    <w:rsid w:val="008A599D"/>
    <w:rsid w:val="008C5FB7"/>
    <w:rsid w:val="008D4B91"/>
    <w:rsid w:val="008D5FEB"/>
    <w:rsid w:val="008D7EE7"/>
    <w:rsid w:val="008E180B"/>
    <w:rsid w:val="0090719F"/>
    <w:rsid w:val="009071D9"/>
    <w:rsid w:val="00907EEB"/>
    <w:rsid w:val="00914367"/>
    <w:rsid w:val="00924AE8"/>
    <w:rsid w:val="00951B20"/>
    <w:rsid w:val="00955B11"/>
    <w:rsid w:val="00963F9A"/>
    <w:rsid w:val="009775A1"/>
    <w:rsid w:val="00993495"/>
    <w:rsid w:val="009A2218"/>
    <w:rsid w:val="009A2527"/>
    <w:rsid w:val="009A7D7A"/>
    <w:rsid w:val="009B21DF"/>
    <w:rsid w:val="009B782B"/>
    <w:rsid w:val="009C19BF"/>
    <w:rsid w:val="009C57F5"/>
    <w:rsid w:val="009C65BA"/>
    <w:rsid w:val="009D1FD4"/>
    <w:rsid w:val="009E5BF6"/>
    <w:rsid w:val="009F3BBB"/>
    <w:rsid w:val="009F4BD4"/>
    <w:rsid w:val="009F547F"/>
    <w:rsid w:val="009F7F85"/>
    <w:rsid w:val="00A014AE"/>
    <w:rsid w:val="00A021B8"/>
    <w:rsid w:val="00A03320"/>
    <w:rsid w:val="00A05EE5"/>
    <w:rsid w:val="00A166CD"/>
    <w:rsid w:val="00A33A71"/>
    <w:rsid w:val="00A50B5F"/>
    <w:rsid w:val="00A512B8"/>
    <w:rsid w:val="00A7215C"/>
    <w:rsid w:val="00A737F1"/>
    <w:rsid w:val="00A741C2"/>
    <w:rsid w:val="00A77955"/>
    <w:rsid w:val="00A85EEA"/>
    <w:rsid w:val="00A87921"/>
    <w:rsid w:val="00A95D7C"/>
    <w:rsid w:val="00AA40D4"/>
    <w:rsid w:val="00AA5315"/>
    <w:rsid w:val="00AA5E3A"/>
    <w:rsid w:val="00AB2C0D"/>
    <w:rsid w:val="00AB6A01"/>
    <w:rsid w:val="00AC74C4"/>
    <w:rsid w:val="00AD5FDC"/>
    <w:rsid w:val="00AF76A2"/>
    <w:rsid w:val="00B14934"/>
    <w:rsid w:val="00B23EAB"/>
    <w:rsid w:val="00B260DD"/>
    <w:rsid w:val="00B26D5D"/>
    <w:rsid w:val="00B416CE"/>
    <w:rsid w:val="00B458D9"/>
    <w:rsid w:val="00B47EA2"/>
    <w:rsid w:val="00B5278B"/>
    <w:rsid w:val="00B55E36"/>
    <w:rsid w:val="00B56AFD"/>
    <w:rsid w:val="00B57B35"/>
    <w:rsid w:val="00B65EB8"/>
    <w:rsid w:val="00B77EB2"/>
    <w:rsid w:val="00B83014"/>
    <w:rsid w:val="00B871F2"/>
    <w:rsid w:val="00B87783"/>
    <w:rsid w:val="00BB13B4"/>
    <w:rsid w:val="00BB6CD8"/>
    <w:rsid w:val="00BD07D5"/>
    <w:rsid w:val="00BD503F"/>
    <w:rsid w:val="00BD68DB"/>
    <w:rsid w:val="00BE156F"/>
    <w:rsid w:val="00BF0054"/>
    <w:rsid w:val="00BF0372"/>
    <w:rsid w:val="00C03A48"/>
    <w:rsid w:val="00C11121"/>
    <w:rsid w:val="00C11575"/>
    <w:rsid w:val="00C16E25"/>
    <w:rsid w:val="00C24678"/>
    <w:rsid w:val="00C26594"/>
    <w:rsid w:val="00C440A7"/>
    <w:rsid w:val="00C573EC"/>
    <w:rsid w:val="00C61FC4"/>
    <w:rsid w:val="00C63008"/>
    <w:rsid w:val="00C63768"/>
    <w:rsid w:val="00C66506"/>
    <w:rsid w:val="00C70199"/>
    <w:rsid w:val="00C7178E"/>
    <w:rsid w:val="00C80471"/>
    <w:rsid w:val="00C804F8"/>
    <w:rsid w:val="00C85217"/>
    <w:rsid w:val="00C8758F"/>
    <w:rsid w:val="00C93387"/>
    <w:rsid w:val="00C96D32"/>
    <w:rsid w:val="00C97C37"/>
    <w:rsid w:val="00CA4266"/>
    <w:rsid w:val="00CA4763"/>
    <w:rsid w:val="00CB0373"/>
    <w:rsid w:val="00CC04A1"/>
    <w:rsid w:val="00CC62A1"/>
    <w:rsid w:val="00CE7FA9"/>
    <w:rsid w:val="00CF37F0"/>
    <w:rsid w:val="00D07848"/>
    <w:rsid w:val="00D07B3C"/>
    <w:rsid w:val="00D141DD"/>
    <w:rsid w:val="00D177CD"/>
    <w:rsid w:val="00D24072"/>
    <w:rsid w:val="00D245A9"/>
    <w:rsid w:val="00D2720C"/>
    <w:rsid w:val="00D32BED"/>
    <w:rsid w:val="00D34DBF"/>
    <w:rsid w:val="00D54C6C"/>
    <w:rsid w:val="00D5528C"/>
    <w:rsid w:val="00D6025E"/>
    <w:rsid w:val="00D71B73"/>
    <w:rsid w:val="00D7532C"/>
    <w:rsid w:val="00D7636F"/>
    <w:rsid w:val="00D76E9E"/>
    <w:rsid w:val="00D77F4E"/>
    <w:rsid w:val="00D817EE"/>
    <w:rsid w:val="00D86EB1"/>
    <w:rsid w:val="00D90DB7"/>
    <w:rsid w:val="00D9741C"/>
    <w:rsid w:val="00DA67CA"/>
    <w:rsid w:val="00DA7625"/>
    <w:rsid w:val="00DB0566"/>
    <w:rsid w:val="00DC6949"/>
    <w:rsid w:val="00DD26A2"/>
    <w:rsid w:val="00DD2B6F"/>
    <w:rsid w:val="00DD7E63"/>
    <w:rsid w:val="00DE0002"/>
    <w:rsid w:val="00DE2C10"/>
    <w:rsid w:val="00DF182B"/>
    <w:rsid w:val="00DF412E"/>
    <w:rsid w:val="00DF5D66"/>
    <w:rsid w:val="00DF700C"/>
    <w:rsid w:val="00E11B6E"/>
    <w:rsid w:val="00E12FAB"/>
    <w:rsid w:val="00E145BB"/>
    <w:rsid w:val="00E14A8F"/>
    <w:rsid w:val="00E2068A"/>
    <w:rsid w:val="00E27716"/>
    <w:rsid w:val="00E31EBB"/>
    <w:rsid w:val="00E33668"/>
    <w:rsid w:val="00E34728"/>
    <w:rsid w:val="00E509E4"/>
    <w:rsid w:val="00E540E6"/>
    <w:rsid w:val="00E6056E"/>
    <w:rsid w:val="00E93981"/>
    <w:rsid w:val="00E94261"/>
    <w:rsid w:val="00EB10C0"/>
    <w:rsid w:val="00EB662D"/>
    <w:rsid w:val="00EC01B0"/>
    <w:rsid w:val="00EC4D1D"/>
    <w:rsid w:val="00EC66CF"/>
    <w:rsid w:val="00ED55C5"/>
    <w:rsid w:val="00EF27A6"/>
    <w:rsid w:val="00EF3576"/>
    <w:rsid w:val="00EF3F03"/>
    <w:rsid w:val="00EF7BCF"/>
    <w:rsid w:val="00F01061"/>
    <w:rsid w:val="00F11359"/>
    <w:rsid w:val="00F17F9D"/>
    <w:rsid w:val="00F25CB4"/>
    <w:rsid w:val="00F30309"/>
    <w:rsid w:val="00F326D1"/>
    <w:rsid w:val="00F345F3"/>
    <w:rsid w:val="00F41830"/>
    <w:rsid w:val="00F43026"/>
    <w:rsid w:val="00F44DFE"/>
    <w:rsid w:val="00F4727C"/>
    <w:rsid w:val="00F47FD2"/>
    <w:rsid w:val="00F5323B"/>
    <w:rsid w:val="00F73948"/>
    <w:rsid w:val="00F81619"/>
    <w:rsid w:val="00F91A2F"/>
    <w:rsid w:val="00F97FA7"/>
    <w:rsid w:val="00FA31AE"/>
    <w:rsid w:val="00FA4419"/>
    <w:rsid w:val="00FD5598"/>
    <w:rsid w:val="00FD7E1E"/>
    <w:rsid w:val="00FE661D"/>
    <w:rsid w:val="00FF575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B9A0D52"/>
  <w14:defaultImageDpi w14:val="32767"/>
  <w15:docId w15:val="{4B65E35D-CF5A-4B43-8E59-2B788AA90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14A8F"/>
    <w:rPr>
      <w:sz w:val="18"/>
      <w:szCs w:val="18"/>
    </w:rPr>
  </w:style>
  <w:style w:type="paragraph" w:styleId="CommentText">
    <w:name w:val="annotation text"/>
    <w:basedOn w:val="Normal"/>
    <w:link w:val="CommentTextChar"/>
    <w:uiPriority w:val="99"/>
    <w:unhideWhenUsed/>
    <w:rsid w:val="00E14A8F"/>
  </w:style>
  <w:style w:type="character" w:customStyle="1" w:styleId="CommentTextChar">
    <w:name w:val="Comment Text Char"/>
    <w:basedOn w:val="DefaultParagraphFont"/>
    <w:link w:val="CommentText"/>
    <w:uiPriority w:val="99"/>
    <w:rsid w:val="00E14A8F"/>
  </w:style>
  <w:style w:type="paragraph" w:styleId="CommentSubject">
    <w:name w:val="annotation subject"/>
    <w:basedOn w:val="CommentText"/>
    <w:next w:val="CommentText"/>
    <w:link w:val="CommentSubjectChar"/>
    <w:uiPriority w:val="99"/>
    <w:semiHidden/>
    <w:unhideWhenUsed/>
    <w:rsid w:val="00E14A8F"/>
    <w:rPr>
      <w:b/>
      <w:bCs/>
      <w:sz w:val="20"/>
      <w:szCs w:val="20"/>
    </w:rPr>
  </w:style>
  <w:style w:type="character" w:customStyle="1" w:styleId="CommentSubjectChar">
    <w:name w:val="Comment Subject Char"/>
    <w:basedOn w:val="CommentTextChar"/>
    <w:link w:val="CommentSubject"/>
    <w:uiPriority w:val="99"/>
    <w:semiHidden/>
    <w:rsid w:val="00E14A8F"/>
    <w:rPr>
      <w:b/>
      <w:bCs/>
      <w:sz w:val="20"/>
      <w:szCs w:val="20"/>
    </w:rPr>
  </w:style>
  <w:style w:type="paragraph" w:styleId="Revision">
    <w:name w:val="Revision"/>
    <w:hidden/>
    <w:uiPriority w:val="99"/>
    <w:semiHidden/>
    <w:rsid w:val="00E14A8F"/>
  </w:style>
  <w:style w:type="paragraph" w:styleId="BalloonText">
    <w:name w:val="Balloon Text"/>
    <w:basedOn w:val="Normal"/>
    <w:link w:val="BalloonTextChar"/>
    <w:uiPriority w:val="99"/>
    <w:semiHidden/>
    <w:unhideWhenUsed/>
    <w:rsid w:val="00E14A8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4A8F"/>
    <w:rPr>
      <w:rFonts w:ascii="Lucida Grande" w:hAnsi="Lucida Grande" w:cs="Lucida Grande"/>
      <w:sz w:val="18"/>
      <w:szCs w:val="18"/>
    </w:rPr>
  </w:style>
  <w:style w:type="character" w:styleId="Hyperlink">
    <w:name w:val="Hyperlink"/>
    <w:basedOn w:val="DefaultParagraphFont"/>
    <w:uiPriority w:val="99"/>
    <w:unhideWhenUsed/>
    <w:rsid w:val="00B87783"/>
    <w:rPr>
      <w:color w:val="0563C1" w:themeColor="hyperlink"/>
      <w:u w:val="single"/>
    </w:rPr>
  </w:style>
  <w:style w:type="character" w:styleId="UnresolvedMention">
    <w:name w:val="Unresolved Mention"/>
    <w:basedOn w:val="DefaultParagraphFont"/>
    <w:uiPriority w:val="99"/>
    <w:semiHidden/>
    <w:unhideWhenUsed/>
    <w:rsid w:val="00B87783"/>
    <w:rPr>
      <w:color w:val="605E5C"/>
      <w:shd w:val="clear" w:color="auto" w:fill="E1DFDD"/>
    </w:rPr>
  </w:style>
  <w:style w:type="paragraph" w:styleId="Quote">
    <w:name w:val="Quote"/>
    <w:basedOn w:val="Normal"/>
    <w:next w:val="Normal"/>
    <w:link w:val="QuoteChar"/>
    <w:uiPriority w:val="29"/>
    <w:qFormat/>
    <w:rsid w:val="004E7A9D"/>
    <w:pPr>
      <w:spacing w:before="200" w:after="160"/>
      <w:ind w:left="864" w:right="864"/>
      <w:jc w:val="both"/>
    </w:pPr>
    <w:rPr>
      <w:rFonts w:ascii="Times New Roman" w:eastAsia="Times New Roman" w:hAnsi="Times New Roman" w:cs="Times New Roman"/>
      <w:iCs/>
      <w:color w:val="404040" w:themeColor="text1" w:themeTint="BF"/>
      <w:lang w:bidi="he-IL"/>
    </w:rPr>
  </w:style>
  <w:style w:type="character" w:customStyle="1" w:styleId="QuoteChar">
    <w:name w:val="Quote Char"/>
    <w:basedOn w:val="DefaultParagraphFont"/>
    <w:link w:val="Quote"/>
    <w:uiPriority w:val="29"/>
    <w:rsid w:val="004E7A9D"/>
    <w:rPr>
      <w:rFonts w:ascii="Times New Roman" w:eastAsia="Times New Roman" w:hAnsi="Times New Roman" w:cs="Times New Roman"/>
      <w:iCs/>
      <w:color w:val="404040" w:themeColor="text1" w:themeTint="BF"/>
      <w:lang w:bidi="he-IL"/>
    </w:rPr>
  </w:style>
  <w:style w:type="character" w:styleId="Emphasis">
    <w:name w:val="Emphasis"/>
    <w:basedOn w:val="DefaultParagraphFont"/>
    <w:uiPriority w:val="20"/>
    <w:qFormat/>
    <w:rsid w:val="004E7A9D"/>
    <w:rPr>
      <w:i/>
      <w:iCs/>
    </w:rPr>
  </w:style>
  <w:style w:type="character" w:customStyle="1" w:styleId="apple-converted-space">
    <w:name w:val="apple-converted-space"/>
    <w:basedOn w:val="DefaultParagraphFont"/>
    <w:rsid w:val="004E7A9D"/>
  </w:style>
  <w:style w:type="paragraph" w:styleId="ListParagraph">
    <w:name w:val="List Paragraph"/>
    <w:basedOn w:val="Normal"/>
    <w:uiPriority w:val="34"/>
    <w:qFormat/>
    <w:rsid w:val="004E7A9D"/>
    <w:pPr>
      <w:ind w:left="720"/>
      <w:contextualSpacing/>
    </w:pPr>
    <w:rPr>
      <w:rFonts w:ascii="Times New Roman" w:eastAsia="Times New Roman" w:hAnsi="Times New Roman" w:cs="Times New Roman"/>
      <w:lang w:bidi="he-IL"/>
    </w:rPr>
  </w:style>
  <w:style w:type="character" w:customStyle="1" w:styleId="spelle">
    <w:name w:val="spelle"/>
    <w:basedOn w:val="DefaultParagraphFont"/>
    <w:rsid w:val="004E7A9D"/>
  </w:style>
  <w:style w:type="character" w:styleId="FollowedHyperlink">
    <w:name w:val="FollowedHyperlink"/>
    <w:basedOn w:val="DefaultParagraphFont"/>
    <w:uiPriority w:val="99"/>
    <w:semiHidden/>
    <w:unhideWhenUsed/>
    <w:rsid w:val="00D54C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obus.ca/research/publications/data_for_colour_research/index.html" TargetMode="Externa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kobus.ca/research/publications/data_for_colour_research/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368</TotalTime>
  <Pages>17</Pages>
  <Words>6978</Words>
  <Characters>39776</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Singh</dc:creator>
  <cp:keywords/>
  <dc:description/>
  <cp:lastModifiedBy>Brainard, David H</cp:lastModifiedBy>
  <cp:revision>222</cp:revision>
  <dcterms:created xsi:type="dcterms:W3CDTF">2018-08-29T14:39:00Z</dcterms:created>
  <dcterms:modified xsi:type="dcterms:W3CDTF">2018-09-06T16:53:00Z</dcterms:modified>
</cp:coreProperties>
</file>