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AF4E" w14:textId="77777777" w:rsidR="00904F37" w:rsidRDefault="00904F37" w:rsidP="00960D92">
      <w:pPr>
        <w:rPr>
          <w:rFonts w:asciiTheme="majorBidi" w:hAnsiTheme="majorBidi" w:cstheme="majorBidi"/>
          <w:b/>
          <w:bCs/>
          <w:color w:val="00B0F0"/>
          <w:shd w:val="clear" w:color="auto" w:fill="FFFFFF"/>
        </w:rPr>
      </w:pPr>
      <w:r>
        <w:rPr>
          <w:rFonts w:asciiTheme="majorBidi" w:hAnsiTheme="majorBidi" w:cstheme="majorBidi"/>
          <w:b/>
          <w:bCs/>
          <w:color w:val="00B0F0"/>
          <w:shd w:val="clear" w:color="auto" w:fill="FFFFFF"/>
        </w:rPr>
        <w:t>TODO:</w:t>
      </w:r>
    </w:p>
    <w:p w14:paraId="0FEF82D6" w14:textId="77777777" w:rsidR="00306FE7" w:rsidRDefault="00306FE7" w:rsidP="005C0FFF">
      <w:pPr>
        <w:autoSpaceDE w:val="0"/>
        <w:autoSpaceDN w:val="0"/>
        <w:adjustRightInd w:val="0"/>
        <w:rPr>
          <w:rFonts w:asciiTheme="majorBidi" w:hAnsiTheme="majorBidi" w:cstheme="majorBidi"/>
          <w:b/>
          <w:bCs/>
          <w:color w:val="00B0F0"/>
          <w:shd w:val="clear" w:color="auto" w:fill="FFFFFF"/>
        </w:rPr>
      </w:pPr>
    </w:p>
    <w:p w14:paraId="118B1BE0" w14:textId="1EC43FCF" w:rsidR="0067531D" w:rsidRDefault="0067531D" w:rsidP="005C0FFF">
      <w:pPr>
        <w:autoSpaceDE w:val="0"/>
        <w:autoSpaceDN w:val="0"/>
        <w:adjustRightInd w:val="0"/>
        <w:rPr>
          <w:rFonts w:ascii="Times New Roman" w:hAnsi="Times New Roman" w:cs="Times New Roman"/>
          <w:color w:val="00B0F0"/>
          <w:lang w:bidi="he-IL"/>
        </w:rPr>
      </w:pPr>
      <w:r>
        <w:rPr>
          <w:rFonts w:ascii="Times New Roman" w:hAnsi="Times New Roman" w:cs="Times New Roman"/>
          <w:color w:val="00B0F0"/>
          <w:lang w:bidi="he-IL"/>
        </w:rPr>
        <w:t>G) Fix bibliography glitches noted in hard copy I'll give to you or put on your desk.</w:t>
      </w:r>
    </w:p>
    <w:p w14:paraId="663B52AB" w14:textId="77777777" w:rsidR="00904F37" w:rsidRDefault="00904F37" w:rsidP="00653297">
      <w:pPr>
        <w:jc w:val="both"/>
        <w:rPr>
          <w:rFonts w:asciiTheme="majorBidi" w:hAnsiTheme="majorBidi" w:cstheme="majorBidi"/>
        </w:rPr>
      </w:pPr>
    </w:p>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797FA5F3" w14:textId="025ED8D1" w:rsidR="00D07848" w:rsidRPr="009F7F85" w:rsidRDefault="002D3D12" w:rsidP="00F5323B">
      <w:pPr>
        <w:jc w:val="both"/>
        <w:rPr>
          <w:rFonts w:asciiTheme="majorBidi" w:hAnsiTheme="majorBidi" w:cstheme="majorBidi"/>
          <w:color w:val="00B0F0"/>
        </w:rPr>
      </w:pPr>
      <w:bookmarkStart w:id="0" w:name="_GoBack"/>
      <w:bookmarkEnd w:id="0"/>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C3A5228"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We have now added a parallel definition of the more general color constancy case</w:t>
      </w:r>
      <w:r w:rsidR="00EC66CF" w:rsidRPr="009F7F85">
        <w:rPr>
          <w:rFonts w:asciiTheme="majorBidi" w:hAnsiTheme="majorBidi" w:cstheme="majorBidi"/>
          <w:color w:val="FF0000"/>
        </w:rPr>
        <w:t xml:space="preserve"> at the start of the second paragraph of the introduction</w:t>
      </w:r>
      <w:r w:rsidR="00511EDB" w:rsidRPr="009F7F85">
        <w:rPr>
          <w:rFonts w:asciiTheme="majorBidi" w:hAnsiTheme="majorBidi" w:cstheme="majorBidi"/>
          <w:color w:val="FF0000"/>
        </w:rPr>
        <w:t xml:space="preserve"> (Line </w:t>
      </w:r>
      <w:r w:rsidR="005C25CA">
        <w:rPr>
          <w:rFonts w:asciiTheme="majorBidi" w:hAnsiTheme="majorBidi" w:cstheme="majorBidi"/>
          <w:color w:val="FF0000"/>
        </w:rPr>
        <w:t>2</w:t>
      </w:r>
      <w:r w:rsidR="000B3BE4">
        <w:rPr>
          <w:rFonts w:asciiTheme="majorBidi" w:hAnsiTheme="majorBidi" w:cstheme="majorBidi"/>
          <w:color w:val="FF0000"/>
        </w:rPr>
        <w:t>8</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64BFCDCE" w:rsidR="009071D9" w:rsidRPr="00506DA6" w:rsidRDefault="008901A8" w:rsidP="00907EEB">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0C18145E"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 xml:space="preserve"> "</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0C39BAE1"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lastRenderedPageBreak/>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it 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12F1C8E1"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C80471" w:rsidRPr="008B73A3">
        <w:rPr>
          <w:rFonts w:asciiTheme="majorBidi" w:hAnsiTheme="majorBidi" w:cstheme="majorBidi"/>
          <w:color w:val="FF0000"/>
        </w:rPr>
        <w:t>5</w:t>
      </w:r>
      <w:r w:rsidR="0050088F">
        <w:rPr>
          <w:rFonts w:asciiTheme="majorBidi" w:hAnsiTheme="majorBidi" w:cstheme="majorBidi"/>
          <w:color w:val="FF0000"/>
        </w:rPr>
        <w:t>9</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60B415D6" w:rsidR="00A77955" w:rsidRPr="00506DA6" w:rsidRDefault="00EF3F03" w:rsidP="00907EEB">
      <w:pPr>
        <w:pStyle w:val="Quote"/>
        <w:rPr>
          <w:rFonts w:asciiTheme="majorBidi" w:hAnsiTheme="majorBidi" w:cstheme="majorBidi"/>
          <w:color w:val="FF0000"/>
        </w:rPr>
      </w:pPr>
      <w:r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7B6921F"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is 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Introduction, the property of LRV seemed to be part of physical properties. However, the LRV was one of the </w:t>
      </w:r>
      <w:proofErr w:type="gramStart"/>
      <w:r w:rsidRPr="009F7F85">
        <w:rPr>
          <w:rFonts w:asciiTheme="majorBidi" w:hAnsiTheme="majorBidi" w:cstheme="majorBidi"/>
        </w:rPr>
        <w:t>parameter</w:t>
      </w:r>
      <w:proofErr w:type="gramEnd"/>
      <w:r w:rsidRPr="009F7F85">
        <w:rPr>
          <w:rFonts w:asciiTheme="majorBidi" w:hAnsiTheme="majorBidi" w:cstheme="majorBidi"/>
        </w:rPr>
        <w:t xml:space="preserve">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08485E3B"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A80D7A">
        <w:rPr>
          <w:rFonts w:asciiTheme="majorBidi" w:hAnsiTheme="majorBidi" w:cstheme="majorBidi"/>
          <w:color w:val="FF0000"/>
        </w:rPr>
        <w:t>91</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68AF60FD" w:rsidR="006129F8" w:rsidRPr="00506DA6" w:rsidRDefault="006129F8" w:rsidP="00907EEB">
      <w:pPr>
        <w:pStyle w:val="Quote"/>
        <w:rPr>
          <w:rFonts w:asciiTheme="majorBidi" w:hAnsiTheme="majorBidi" w:cstheme="majorBidi"/>
          <w:color w:val="FF0000"/>
        </w:rPr>
      </w:pPr>
      <w:r w:rsidRPr="00506DA6">
        <w:rPr>
          <w:rFonts w:asciiTheme="majorBidi" w:hAnsiTheme="majorBidi" w:cstheme="majorBidi"/>
          <w:color w:val="FF0000"/>
        </w:rPr>
        <w:t xml:space="preserve">All surfaces in the scene model were matte and did not have </w:t>
      </w:r>
      <w:proofErr w:type="spellStart"/>
      <w:r w:rsidRPr="00506DA6">
        <w:rPr>
          <w:rFonts w:asciiTheme="majorBidi" w:hAnsiTheme="majorBidi" w:cstheme="majorBidi"/>
          <w:color w:val="FF0000"/>
        </w:rPr>
        <w:t>specularities</w:t>
      </w:r>
      <w:proofErr w:type="spellEnd"/>
      <w:r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66A6CA98"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446628">
        <w:rPr>
          <w:rFonts w:asciiTheme="majorBidi" w:hAnsiTheme="majorBidi" w:cstheme="majorBidi"/>
          <w:color w:val="FF0000"/>
        </w:rPr>
        <w:t>9</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1496781E" w:rsidR="001D3767" w:rsidRPr="00506DA6" w:rsidRDefault="001D3767" w:rsidP="00104AAB">
      <w:pPr>
        <w:pStyle w:val="Quote"/>
        <w:rPr>
          <w:rFonts w:asciiTheme="majorBidi" w:hAnsiTheme="majorBidi" w:cstheme="majorBidi"/>
          <w:color w:val="FF0000"/>
        </w:rPr>
      </w:pPr>
      <w:r w:rsidRPr="00506DA6">
        <w:rPr>
          <w:rFonts w:asciiTheme="majorBidi" w:hAnsiTheme="majorBidi" w:cstheme="majorBidi"/>
          <w:color w:val="FF0000"/>
        </w:rPr>
        <w:t xml:space="preserve">Our rendering software allows us to compare the effect of background surface </w:t>
      </w:r>
      <w:proofErr w:type="spellStart"/>
      <w:r w:rsidRPr="00506DA6">
        <w:rPr>
          <w:rFonts w:asciiTheme="majorBidi" w:hAnsiTheme="majorBidi" w:cstheme="majorBidi"/>
          <w:color w:val="FF0000"/>
        </w:rPr>
        <w:t>reflectances</w:t>
      </w:r>
      <w:proofErr w:type="spellEnd"/>
      <w:r w:rsidRPr="00506DA6">
        <w:rPr>
          <w:rFonts w:asciiTheme="majorBidi" w:hAnsiTheme="majorBidi" w:cstheme="majorBidi"/>
          <w:color w:val="FF0000"/>
        </w:rPr>
        <w:t xml:space="preserve"> on target object </w:t>
      </w:r>
      <w:r w:rsidR="00C245B3">
        <w:rPr>
          <w:rFonts w:asciiTheme="majorBidi" w:hAnsiTheme="majorBidi" w:cstheme="majorBidi"/>
          <w:color w:val="FF0000"/>
        </w:rPr>
        <w:t>LRF</w:t>
      </w:r>
      <w:r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 image-to-image variation in the reflectance of the background objects.</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0E80EC45"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00C15159">
        <w:rPr>
          <w:rFonts w:asciiTheme="majorBidi" w:hAnsiTheme="majorBidi" w:cstheme="majorBidi"/>
          <w:color w:val="FF0000"/>
        </w:rPr>
        <w:t>21</w:t>
      </w:r>
      <w:r w:rsidR="00C87A98">
        <w:rPr>
          <w:rFonts w:asciiTheme="majorBidi" w:hAnsiTheme="majorBidi" w:cstheme="majorBidi"/>
          <w:color w:val="FF0000"/>
        </w:rPr>
        <w:t>9</w:t>
      </w:r>
      <w:r w:rsidRPr="009F7F85">
        <w:rPr>
          <w:rFonts w:asciiTheme="majorBidi" w:hAnsiTheme="majorBidi" w:cstheme="majorBidi"/>
          <w:color w:val="FF0000"/>
        </w:rPr>
        <w:t>):</w:t>
      </w:r>
    </w:p>
    <w:p w14:paraId="75F06F01" w14:textId="12DD6AC0" w:rsidR="00D7532C" w:rsidRPr="00506DA6" w:rsidRDefault="00D7532C" w:rsidP="00104AAB">
      <w:pPr>
        <w:pStyle w:val="Quote"/>
        <w:rPr>
          <w:rFonts w:asciiTheme="majorBidi" w:hAnsiTheme="majorBidi" w:cstheme="majorBidi"/>
          <w:color w:val="FF0000"/>
        </w:rPr>
      </w:pPr>
      <w:r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Pr="00506DA6">
        <w:rPr>
          <w:rFonts w:asciiTheme="majorBidi" w:hAnsiTheme="majorBidi" w:cstheme="majorBidi"/>
          <w:color w:val="FF0000"/>
        </w:rPr>
        <w:t xml:space="preserve"> through 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Pr="00506DA6">
        <w:rPr>
          <w:rFonts w:asciiTheme="majorBidi" w:hAnsiTheme="majorBidi" w:cstheme="majorBidi"/>
          <w:color w:val="FF0000"/>
        </w:rPr>
        <w:t>. The mean is taken over all stimuli in the test set.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 xml:space="preserve">here seemed to be any restrictions in using the AMA. Such disadvantages of the computations adopted in the present study could be identified, as well as the </w:t>
      </w:r>
      <w:r w:rsidRPr="009F7F85">
        <w:rPr>
          <w:rFonts w:asciiTheme="majorBidi" w:hAnsiTheme="majorBidi" w:cstheme="majorBidi"/>
        </w:rPr>
        <w:lastRenderedPageBreak/>
        <w:t>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2071EADF" w:rsidR="00B83014" w:rsidRPr="009F7F85" w:rsidRDefault="00731B27" w:rsidP="00B83014">
      <w:pPr>
        <w:jc w:val="both"/>
        <w:rPr>
          <w:rFonts w:asciiTheme="majorBidi" w:hAnsiTheme="majorBidi" w:cstheme="majorBidi"/>
          <w:color w:val="FF0000"/>
        </w:rPr>
      </w:pPr>
      <w:commentRangeStart w:id="1"/>
      <w:r w:rsidRPr="009F7F85">
        <w:rPr>
          <w:rFonts w:asciiTheme="majorBidi" w:hAnsiTheme="majorBidi" w:cstheme="majorBidi"/>
          <w:color w:val="FF0000"/>
        </w:rPr>
        <w:t xml:space="preserve">Sorry for the confusion. </w:t>
      </w:r>
      <w:commentRangeEnd w:id="1"/>
      <w:r w:rsidR="00104AAB" w:rsidRPr="009F7F85">
        <w:rPr>
          <w:rStyle w:val="CommentReference"/>
          <w:rFonts w:asciiTheme="majorBidi" w:hAnsiTheme="majorBidi" w:cstheme="majorBidi"/>
          <w:sz w:val="24"/>
          <w:szCs w:val="24"/>
        </w:rPr>
        <w:commentReference w:id="1"/>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w:t>
      </w:r>
      <w:commentRangeStart w:id="2"/>
      <w:r w:rsidR="00D5528C" w:rsidRPr="009F7F85">
        <w:rPr>
          <w:rFonts w:asciiTheme="majorBidi" w:hAnsiTheme="majorBidi" w:cstheme="majorBidi"/>
          <w:color w:val="FF0000"/>
        </w:rPr>
        <w:t>Line</w:t>
      </w:r>
      <w:commentRangeEnd w:id="2"/>
      <w:r w:rsidR="00AF76A2" w:rsidRPr="009F7F85">
        <w:rPr>
          <w:rStyle w:val="CommentReference"/>
          <w:rFonts w:asciiTheme="majorBidi" w:hAnsiTheme="majorBidi" w:cstheme="majorBidi"/>
          <w:sz w:val="24"/>
          <w:szCs w:val="24"/>
        </w:rPr>
        <w:commentReference w:id="2"/>
      </w:r>
      <w:r w:rsidR="00D5528C" w:rsidRPr="009F7F85">
        <w:rPr>
          <w:rFonts w:asciiTheme="majorBidi" w:hAnsiTheme="majorBidi" w:cstheme="majorBidi"/>
          <w:color w:val="FF0000"/>
        </w:rPr>
        <w:t xml:space="preserve"> </w:t>
      </w:r>
      <w:r w:rsidR="002B0B43">
        <w:rPr>
          <w:rFonts w:asciiTheme="majorBidi" w:hAnsiTheme="majorBidi" w:cstheme="majorBidi"/>
          <w:color w:val="FF0000"/>
        </w:rPr>
        <w:t>18</w:t>
      </w:r>
      <w:r w:rsidR="004F0F2D">
        <w:rPr>
          <w:rFonts w:asciiTheme="majorBidi" w:hAnsiTheme="majorBidi" w:cstheme="majorBidi"/>
          <w:color w:val="FF0000"/>
        </w:rPr>
        <w:t>5</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26B99992" w:rsidR="000853BC" w:rsidRPr="00506DA6" w:rsidRDefault="000853BC" w:rsidP="00B83014">
      <w:pPr>
        <w:pStyle w:val="Quote"/>
        <w:rPr>
          <w:rFonts w:asciiTheme="majorBidi" w:hAnsiTheme="majorBidi" w:cstheme="majorBidi"/>
          <w:color w:val="FF0000"/>
        </w:rPr>
      </w:pPr>
      <w:r w:rsidRPr="00506DA6">
        <w:rPr>
          <w:rFonts w:asciiTheme="majorBidi" w:hAnsiTheme="majorBidi" w:cstheme="majorBidi"/>
          <w:color w:val="FF0000"/>
        </w:rPr>
        <w:t xml:space="preserve">In our implementation of AMA, we used both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We also </w:t>
      </w:r>
      <w:r w:rsidRPr="00506DA6">
        <w:rPr>
          <w:rFonts w:asciiTheme="majorBidi" w:hAnsiTheme="majorBidi" w:cstheme="majorBidi"/>
          <w:color w:val="FF0000"/>
        </w:rPr>
        <w:t xml:space="preserve">assumed that receptive field responses were corrupted by scaled Gaussian noise (i.e. Poisson-like noise with a </w:t>
      </w:r>
      <w:proofErr w:type="spellStart"/>
      <w:r w:rsidRPr="00506DA6">
        <w:rPr>
          <w:rFonts w:asciiTheme="majorBidi" w:hAnsiTheme="majorBidi" w:cstheme="majorBidi"/>
          <w:color w:val="FF0000"/>
        </w:rPr>
        <w:t>fano</w:t>
      </w:r>
      <w:proofErr w:type="spellEnd"/>
      <w:r w:rsidRPr="00506DA6">
        <w:rPr>
          <w:rFonts w:asciiTheme="majorBidi" w:hAnsiTheme="majorBidi" w:cstheme="majorBidi"/>
          <w:color w:val="FF0000"/>
        </w:rPr>
        <w:t xml:space="preserve"> factor of 1.3</w:t>
      </w:r>
      <w:r w:rsidR="006C3D09" w:rsidRPr="00506DA6">
        <w:rPr>
          <w:rFonts w:asciiTheme="majorBidi" w:hAnsiTheme="majorBidi" w:cstheme="majorBidi"/>
          <w:color w:val="FF0000"/>
        </w:rPr>
        <w:t xml:space="preserve"> (Geisler &amp; Albrecht, 1997)</w:t>
      </w:r>
      <w:r w:rsidR="00771319" w:rsidRPr="00506DA6">
        <w:rPr>
          <w:rFonts w:asciiTheme="majorBidi" w:hAnsiTheme="majorBidi" w:cstheme="majorBidi"/>
          <w:color w:val="FF0000"/>
        </w:rPr>
        <w:t>)</w:t>
      </w:r>
      <w:r w:rsidR="006C3D09" w:rsidRPr="00506DA6">
        <w:rPr>
          <w:rFonts w:asciiTheme="majorBidi" w:hAnsiTheme="majorBidi" w:cstheme="majorBidi"/>
          <w:color w:val="FF0000"/>
        </w:rPr>
        <w:t>.</w:t>
      </w:r>
      <w:r w:rsidRPr="00506DA6">
        <w:rPr>
          <w:rFonts w:asciiTheme="majorBidi" w:hAnsiTheme="majorBidi" w:cstheme="majorBidi"/>
          <w:color w:val="FF0000"/>
        </w:rPr>
        <w:t xml:space="preserve"> Training with both cost functions yielded similar estimation performance; the results reported here are for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ed within primary visual cortex. Figure 9b shows the image area that was used, and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1BF8B578"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3F7E3C">
        <w:rPr>
          <w:rFonts w:asciiTheme="majorBidi" w:hAnsiTheme="majorBidi" w:cstheme="majorBidi"/>
          <w:color w:val="FF0000"/>
        </w:rPr>
        <w:t>14</w:t>
      </w:r>
      <w:r w:rsidR="00CA5FEC">
        <w:rPr>
          <w:rFonts w:asciiTheme="majorBidi" w:hAnsiTheme="majorBidi" w:cstheme="majorBidi"/>
          <w:color w:val="FF0000"/>
        </w:rPr>
        <w:t>6</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second paragraph of the Future Directions section of the Discussion (</w:t>
      </w:r>
      <w:commentRangeStart w:id="3"/>
      <w:commentRangeStart w:id="4"/>
      <w:r w:rsidR="00B260DD" w:rsidRPr="009F7F85">
        <w:rPr>
          <w:rFonts w:asciiTheme="majorBidi" w:hAnsiTheme="majorBidi" w:cstheme="majorBidi"/>
          <w:color w:val="FF0000"/>
        </w:rPr>
        <w:t>Line</w:t>
      </w:r>
      <w:commentRangeEnd w:id="3"/>
      <w:r w:rsidR="009A2218" w:rsidRPr="009F7F85">
        <w:rPr>
          <w:rStyle w:val="CommentReference"/>
          <w:rFonts w:asciiTheme="majorBidi" w:hAnsiTheme="majorBidi" w:cstheme="majorBidi"/>
          <w:sz w:val="24"/>
          <w:szCs w:val="24"/>
        </w:rPr>
        <w:commentReference w:id="3"/>
      </w:r>
      <w:commentRangeEnd w:id="4"/>
      <w:r w:rsidR="003F7E3C">
        <w:rPr>
          <w:rStyle w:val="CommentReference"/>
        </w:rPr>
        <w:commentReference w:id="4"/>
      </w:r>
      <w:r w:rsidR="00B260DD" w:rsidRPr="009F7F85">
        <w:rPr>
          <w:rFonts w:asciiTheme="majorBidi" w:hAnsiTheme="majorBidi" w:cstheme="majorBidi"/>
          <w:color w:val="FF0000"/>
        </w:rPr>
        <w:t xml:space="preserve"> </w:t>
      </w:r>
      <w:r w:rsidR="005F4415">
        <w:rPr>
          <w:rFonts w:asciiTheme="majorBidi" w:hAnsiTheme="majorBidi" w:cstheme="majorBidi"/>
          <w:color w:val="FF0000"/>
        </w:rPr>
        <w:t>3</w:t>
      </w:r>
      <w:r w:rsidR="00281CA5">
        <w:rPr>
          <w:rFonts w:asciiTheme="majorBidi" w:hAnsiTheme="majorBidi" w:cstheme="majorBidi"/>
          <w:color w:val="FF0000"/>
        </w:rPr>
        <w:t>78</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7005A5DE"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CA5FEC">
        <w:rPr>
          <w:rFonts w:asciiTheme="majorBidi" w:hAnsiTheme="majorBidi" w:cstheme="majorBidi"/>
          <w:color w:val="FF0000"/>
        </w:rPr>
        <w:t>6</w:t>
      </w:r>
      <w:r w:rsidRPr="00506DA6">
        <w:rPr>
          <w:rFonts w:asciiTheme="majorBidi" w:hAnsiTheme="majorBidi" w:cstheme="majorBidi"/>
          <w:color w:val="FF0000"/>
        </w:rPr>
        <w:t>: 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w:t>
      </w:r>
      <w:proofErr w:type="gramStart"/>
      <w:r w:rsidR="00C97C37" w:rsidRPr="00506DA6">
        <w:rPr>
          <w:rFonts w:asciiTheme="majorBidi" w:hAnsiTheme="majorBidi" w:cstheme="majorBidi"/>
          <w:color w:val="FF0000"/>
        </w:rPr>
        <w:t>51  pixels</w:t>
      </w:r>
      <w:proofErr w:type="gramEnd"/>
      <w:r w:rsidR="00C97C37" w:rsidRPr="00506DA6">
        <w:rPr>
          <w:rFonts w:asciiTheme="majorBidi" w:hAnsiTheme="majorBidi" w:cstheme="majorBidi"/>
          <w:color w:val="FF0000"/>
        </w:rPr>
        <w:t xml:space="preserve">;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p>
    <w:p w14:paraId="491A8225" w14:textId="5201FBAD"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378</w:t>
      </w:r>
      <w:r w:rsidRPr="00506DA6">
        <w:rPr>
          <w:rFonts w:asciiTheme="majorBidi" w:hAnsiTheme="majorBidi" w:cstheme="majorBidi"/>
          <w:color w:val="FF0000"/>
        </w:rPr>
        <w:t xml:space="preserve">: </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w:t>
      </w:r>
      <w:r w:rsidR="00E12FAB" w:rsidRPr="00506DA6">
        <w:rPr>
          <w:rFonts w:asciiTheme="majorBidi" w:hAnsiTheme="majorBidi" w:cstheme="majorBidi"/>
          <w:color w:val="FF0000"/>
        </w:rPr>
        <w:lastRenderedPageBreak/>
        <w:t xml:space="preserve">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 xml:space="preserve">and doing so would quantify the value of spatially remote information for luminance constancy.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4E53FAA8"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 artificialness to them"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Thus, despite using the "natural" dataset, those were decomposed and fitted with linear combination of Gaussians. This may </w:t>
      </w:r>
      <w:proofErr w:type="gramStart"/>
      <w:r w:rsidRPr="009F7F85">
        <w:rPr>
          <w:rFonts w:asciiTheme="majorBidi" w:hAnsiTheme="majorBidi" w:cstheme="majorBidi"/>
        </w:rPr>
        <w:t>sounds</w:t>
      </w:r>
      <w:proofErr w:type="gramEnd"/>
      <w:r w:rsidRPr="009F7F85">
        <w:rPr>
          <w:rFonts w:asciiTheme="majorBidi" w:hAnsiTheme="majorBidi" w:cstheme="majorBidi"/>
        </w:rPr>
        <w:t xml:space="preserve">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68FFD842"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3120F95C"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2243B453"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have now mentioned this in the text (Line </w:t>
      </w:r>
      <w:r w:rsidR="003A25AD">
        <w:rPr>
          <w:rFonts w:asciiTheme="majorBidi" w:hAnsiTheme="majorBidi" w:cstheme="majorBidi"/>
          <w:color w:val="FF0000"/>
        </w:rPr>
        <w:t>10</w:t>
      </w:r>
      <w:r w:rsidR="00E70579">
        <w:rPr>
          <w:rFonts w:asciiTheme="majorBidi" w:hAnsiTheme="majorBidi" w:cstheme="majorBidi"/>
          <w:color w:val="FF0000"/>
        </w:rPr>
        <w:t>5</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636A5BF4" w:rsidR="00081F56" w:rsidRPr="00506DA6" w:rsidRDefault="001268CD" w:rsidP="00770A68">
      <w:pPr>
        <w:pStyle w:val="Quote"/>
        <w:rPr>
          <w:rFonts w:asciiTheme="majorBidi" w:hAnsiTheme="majorBidi" w:cstheme="majorBidi"/>
          <w:color w:val="FF0000"/>
        </w:rPr>
      </w:pPr>
      <w:r w:rsidRPr="00506DA6">
        <w:rPr>
          <w:rFonts w:asciiTheme="majorBidi" w:hAnsiTheme="majorBidi" w:cstheme="majorBidi"/>
          <w:color w:val="FF0000"/>
        </w:rPr>
        <w:t>More than 90% of the surface reflectance spectra (generated as described below) fell within this range.</w:t>
      </w:r>
    </w:p>
    <w:p w14:paraId="289E2A9F" w14:textId="7375BE13"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C7178E" w:rsidRPr="003E0C44">
        <w:rPr>
          <w:rFonts w:asciiTheme="majorBidi" w:hAnsiTheme="majorBidi" w:cstheme="majorBidi"/>
          <w:color w:val="FF0000"/>
        </w:rPr>
        <w:t>6</w:t>
      </w:r>
      <w:r w:rsidR="00C409C7">
        <w:rPr>
          <w:rFonts w:asciiTheme="majorBidi" w:hAnsiTheme="majorBidi" w:cstheme="majorBidi"/>
          <w:color w:val="FF0000"/>
        </w:rPr>
        <w:t>4</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51DFEC77" w:rsidR="00502048" w:rsidRPr="00506DA6" w:rsidRDefault="00770A68" w:rsidP="00770A68">
      <w:pPr>
        <w:pStyle w:val="Quote"/>
        <w:rPr>
          <w:rFonts w:asciiTheme="majorBidi" w:hAnsiTheme="majorBidi" w:cstheme="majorBidi"/>
          <w:color w:val="FF0000"/>
        </w:rPr>
      </w:pPr>
      <w:r w:rsidRPr="00506DA6">
        <w:rPr>
          <w:rFonts w:asciiTheme="majorBidi" w:hAnsiTheme="majorBidi" w:cstheme="majorBidi"/>
          <w:color w:val="FF0000"/>
        </w:rPr>
        <w:t xml:space="preserve">An </w:t>
      </w:r>
      <w:r w:rsidR="00C245B3">
        <w:rPr>
          <w:rFonts w:asciiTheme="majorBidi" w:hAnsiTheme="majorBidi" w:cstheme="majorBidi"/>
          <w:color w:val="FF0000"/>
        </w:rPr>
        <w:t>LRF</w:t>
      </w:r>
      <w:r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Pr="00506DA6">
        <w:rPr>
          <w:rFonts w:asciiTheme="majorBidi" w:hAnsiTheme="majorBidi" w:cstheme="majorBidi"/>
          <w:color w:val="FF0000"/>
        </w:rPr>
        <w:t>that the luminance of the surface reflectance under the reference illuminant is the same as the luminance of a perfect reflector under that same illuminant.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1CCB3B7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040FDB">
        <w:rPr>
          <w:rFonts w:asciiTheme="majorBidi" w:hAnsiTheme="majorBidi" w:cstheme="majorBidi"/>
          <w:color w:val="FF0000"/>
        </w:rPr>
        <w:t>7</w:t>
      </w:r>
      <w:r w:rsidRPr="009F7F85">
        <w:rPr>
          <w:rFonts w:asciiTheme="majorBidi" w:hAnsiTheme="majorBidi" w:cstheme="majorBidi"/>
          <w:color w:val="FF0000"/>
        </w:rPr>
        <w:t>).</w:t>
      </w:r>
    </w:p>
    <w:p w14:paraId="0099A526" w14:textId="52C348DF" w:rsidR="00D9741C" w:rsidRPr="00506DA6" w:rsidRDefault="006F187C" w:rsidP="00AB2C0D">
      <w:pPr>
        <w:pStyle w:val="Quote"/>
        <w:rPr>
          <w:rFonts w:asciiTheme="majorBidi" w:hAnsiTheme="majorBidi" w:cstheme="majorBidi"/>
          <w:color w:val="FF0000"/>
        </w:rPr>
      </w:pPr>
      <w:r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Pr="00506DA6">
        <w:rPr>
          <w:rFonts w:asciiTheme="majorBidi" w:hAnsiTheme="majorBidi" w:cstheme="majorBidi"/>
          <w:color w:val="FF0000"/>
        </w:rPr>
        <w:t>ondition</w:t>
      </w:r>
      <w:r w:rsidR="00AB2C0D" w:rsidRPr="00506DA6">
        <w:rPr>
          <w:rFonts w:asciiTheme="majorBidi" w:hAnsiTheme="majorBidi" w:cstheme="majorBidi"/>
          <w:color w:val="FF0000"/>
        </w:rPr>
        <w:t>s</w:t>
      </w:r>
      <w:r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Pr="00506DA6">
        <w:rPr>
          <w:rFonts w:asciiTheme="majorBidi" w:hAnsiTheme="majorBidi" w:cstheme="majorBidi"/>
          <w:color w:val="FF0000"/>
        </w:rPr>
        <w:t>The overall intensity varied from scene to scene.</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 xml:space="preserve">The </w:t>
      </w:r>
      <w:proofErr w:type="spellStart"/>
      <w:r w:rsidRPr="009F7F85">
        <w:rPr>
          <w:rFonts w:asciiTheme="majorBidi" w:hAnsiTheme="majorBidi" w:cstheme="majorBidi"/>
          <w:color w:val="00B0F0"/>
        </w:rPr>
        <w:t>github</w:t>
      </w:r>
      <w:proofErr w:type="spellEnd"/>
      <w:r w:rsidRPr="009F7F85">
        <w:rPr>
          <w:rFonts w:asciiTheme="majorBidi" w:hAnsiTheme="majorBidi" w:cstheme="majorBidi"/>
          <w:color w:val="00B0F0"/>
        </w:rPr>
        <w:t xml:space="preserve">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lastRenderedPageBreak/>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w:t>
      </w:r>
      <w:proofErr w:type="gramStart"/>
      <w:r w:rsidRPr="00DE0002">
        <w:rPr>
          <w:rFonts w:asciiTheme="majorBidi" w:hAnsiTheme="majorBidi" w:cstheme="majorBidi"/>
          <w:color w:val="FF0000"/>
        </w:rPr>
        <w:t>51 pixel</w:t>
      </w:r>
      <w:proofErr w:type="gramEnd"/>
      <w:r w:rsidRPr="00DE0002">
        <w:rPr>
          <w:rFonts w:asciiTheme="majorBidi" w:hAnsiTheme="majorBidi" w:cstheme="majorBidi"/>
          <w:color w:val="FF0000"/>
        </w:rPr>
        <w:t xml:space="preserve">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29532463"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15</w:t>
      </w:r>
      <w:r w:rsidR="009014A4">
        <w:rPr>
          <w:rFonts w:asciiTheme="majorBidi" w:hAnsiTheme="majorBidi" w:cstheme="majorBidi"/>
          <w:color w:val="FF0000"/>
        </w:rPr>
        <w:t>4</w:t>
      </w:r>
      <w:r w:rsidRPr="009F7F85">
        <w:rPr>
          <w:rFonts w:asciiTheme="majorBidi" w:hAnsiTheme="majorBidi" w:cstheme="majorBidi"/>
          <w:color w:val="FF0000"/>
        </w:rPr>
        <w:t>):</w:t>
      </w:r>
    </w:p>
    <w:p w14:paraId="710CA154" w14:textId="79E03F82" w:rsidR="00E2068A" w:rsidRPr="009F7F85" w:rsidRDefault="00E2068A" w:rsidP="00E2068A">
      <w:pPr>
        <w:pStyle w:val="Quote"/>
        <w:rPr>
          <w:rFonts w:asciiTheme="majorBidi" w:hAnsiTheme="majorBidi" w:cstheme="majorBidi"/>
          <w:color w:val="FF0000"/>
        </w:rPr>
      </w:pPr>
      <w:r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Pr="009F7F85">
        <w:rPr>
          <w:rFonts w:asciiTheme="majorBidi" w:hAnsiTheme="majorBidi" w:cstheme="majorBidi"/>
          <w:color w:val="FF0000"/>
        </w:rPr>
        <w:t>) …</w:t>
      </w:r>
    </w:p>
    <w:p w14:paraId="4F7A420B" w14:textId="3D8C41FC"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28C42E78"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The receptive fields contain both positive and negative values.  Responses can be positive or negative.  That is, we are not modeling the spike rates of real neurons, only the information carried by linear receptive fields.  This information would not change if we added constant offset to make all of the values positive.</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 xml:space="preserve">The RFs are specified over the same 1 x </w:t>
      </w:r>
      <w:proofErr w:type="gramStart"/>
      <w:r w:rsidRPr="009F7F85">
        <w:rPr>
          <w:rFonts w:asciiTheme="majorBidi" w:hAnsiTheme="majorBidi" w:cstheme="majorBidi"/>
          <w:color w:val="FF0000"/>
        </w:rPr>
        <w:t>1 degree</w:t>
      </w:r>
      <w:proofErr w:type="gramEnd"/>
      <w:r w:rsidRPr="009F7F85">
        <w:rPr>
          <w:rFonts w:asciiTheme="majorBidi" w:hAnsiTheme="majorBidi" w:cstheme="majorBidi"/>
          <w:color w:val="FF0000"/>
        </w:rPr>
        <w:t xml:space="preserv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2CB5B124"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lastRenderedPageBreak/>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rsidRPr="009F7F85">
        <w:rPr>
          <w:rFonts w:asciiTheme="majorBidi" w:hAnsiTheme="majorBidi" w:cstheme="majorBidi"/>
        </w:rPr>
        <w:t>were</w:t>
      </w:r>
      <w:proofErr w:type="gramEnd"/>
      <w:r w:rsidRPr="009F7F85">
        <w:rPr>
          <w:rFonts w:asciiTheme="majorBidi" w:hAnsiTheme="majorBidi" w:cstheme="majorBidi"/>
        </w:rPr>
        <w:t xml:space="preserv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lastRenderedPageBreak/>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10736D9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 </w:t>
      </w:r>
      <w:r w:rsidR="00C3281C">
        <w:rPr>
          <w:rFonts w:asciiTheme="majorBidi" w:hAnsiTheme="majorBidi" w:cstheme="majorBidi"/>
          <w:color w:val="FF0000"/>
        </w:rPr>
        <w:t>5</w:t>
      </w:r>
      <w:r w:rsidR="00FA3313">
        <w:rPr>
          <w:rFonts w:asciiTheme="majorBidi" w:hAnsiTheme="majorBidi" w:cstheme="majorBidi"/>
          <w:color w:val="FF0000"/>
        </w:rPr>
        <w:t>7</w:t>
      </w:r>
      <w:r w:rsidRPr="009F7F85">
        <w:rPr>
          <w:rFonts w:asciiTheme="majorBidi" w:hAnsiTheme="majorBidi" w:cstheme="majorBidi"/>
          <w:color w:val="FF0000"/>
        </w:rPr>
        <w:t>):</w:t>
      </w:r>
    </w:p>
    <w:p w14:paraId="2D7E1C5B" w14:textId="3B548BF7" w:rsidR="007F361C" w:rsidRPr="00506DA6" w:rsidRDefault="00A021B8" w:rsidP="007F361C">
      <w:pPr>
        <w:pStyle w:val="Quote"/>
        <w:rPr>
          <w:rFonts w:asciiTheme="majorBidi" w:hAnsiTheme="majorBidi" w:cstheme="majorBidi"/>
          <w:color w:val="FF0000"/>
        </w:rPr>
      </w:pPr>
      <w:r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Pr="00506DA6">
        <w:rPr>
          <w:rFonts w:asciiTheme="majorBidi" w:hAnsiTheme="majorBidi" w:cstheme="majorBidi"/>
          <w:color w:val="FF0000"/>
        </w:rPr>
        <w:t xml:space="preserve"> (</w:t>
      </w:r>
      <w:r w:rsidR="00C245B3">
        <w:rPr>
          <w:rFonts w:asciiTheme="majorBidi" w:hAnsiTheme="majorBidi" w:cstheme="majorBidi"/>
          <w:color w:val="FF0000"/>
        </w:rPr>
        <w:t>LRF</w:t>
      </w:r>
      <w:r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 </w:t>
      </w:r>
      <w:commentRangeStart w:id="5"/>
      <w:r w:rsidR="007F361C" w:rsidRPr="00506DA6">
        <w:rPr>
          <w:rFonts w:asciiTheme="majorBidi" w:hAnsiTheme="majorBidi" w:cstheme="majorBidi"/>
          <w:color w:val="FF0000"/>
        </w:rPr>
        <w:t xml:space="preserve">luminance </w:t>
      </w:r>
      <w:commentRangeEnd w:id="5"/>
      <w:r w:rsidR="00C3281C" w:rsidRPr="00506DA6">
        <w:rPr>
          <w:rStyle w:val="CommentReference"/>
          <w:rFonts w:asciiTheme="minorHAnsi" w:eastAsiaTheme="minorHAnsi" w:hAnsiTheme="minorHAnsi" w:cstheme="minorBidi"/>
          <w:iCs w:val="0"/>
          <w:color w:val="FF0000"/>
          <w:lang w:bidi="ar-SA"/>
        </w:rPr>
        <w:commentReference w:id="5"/>
      </w:r>
      <w:r w:rsidR="007F361C" w:rsidRPr="00506DA6">
        <w:rPr>
          <w:rFonts w:asciiTheme="majorBidi" w:hAnsiTheme="majorBidi" w:cstheme="majorBidi"/>
          <w:color w:val="FF0000"/>
        </w:rPr>
        <w:t>of the reference illuminant itself.</w:t>
      </w:r>
      <w:r w:rsidR="007F361C" w:rsidRPr="00506DA6">
        <w:rPr>
          <w:rFonts w:asciiTheme="majorBidi" w:hAnsiTheme="majorBidi" w:cstheme="majorBidi"/>
          <w:color w:val="FF0000"/>
          <w:vertAlign w:val="superscript"/>
        </w:rPr>
        <w:t>2</w:t>
      </w:r>
    </w:p>
    <w:p w14:paraId="0EEC3549" w14:textId="50534688"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6556C2" w:rsidRPr="00506DA6">
        <w:rPr>
          <w:rFonts w:asciiTheme="majorBidi" w:hAnsiTheme="majorBidi" w:cstheme="majorBidi"/>
          <w:color w:val="FF0000"/>
        </w:rPr>
        <w:t xml:space="preserve">, while at the same time acknowledging that we are not studying the full problem of </w:t>
      </w:r>
      <w:r w:rsidR="000470AA" w:rsidRPr="00506DA6">
        <w:rPr>
          <w:rFonts w:asciiTheme="majorBidi" w:hAnsiTheme="majorBidi" w:cstheme="majorBidi"/>
          <w:color w:val="FF0000"/>
        </w:rPr>
        <w:t>color constancy but rather 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41FB7EA4"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23</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w:t>
      </w:r>
      <w:r w:rsidRPr="009F7F85">
        <w:rPr>
          <w:rFonts w:asciiTheme="majorBidi" w:hAnsiTheme="majorBidi" w:cstheme="majorBidi"/>
        </w:rPr>
        <w:lastRenderedPageBreak/>
        <w:t xml:space="preserve">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42C353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B2200D">
        <w:rPr>
          <w:rFonts w:asciiTheme="majorBidi" w:hAnsiTheme="majorBidi" w:cstheme="majorBidi"/>
          <w:color w:val="FF0000"/>
        </w:rPr>
        <w:t>D</w:t>
      </w:r>
      <w:r w:rsidR="00B2200D" w:rsidRPr="009F7F85">
        <w:rPr>
          <w:rFonts w:asciiTheme="majorBidi" w:hAnsiTheme="majorBidi" w:cstheme="majorBidi"/>
          <w:color w:val="FF0000"/>
        </w:rPr>
        <w:t>iscussion</w:t>
      </w:r>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A50A86">
        <w:rPr>
          <w:rFonts w:asciiTheme="majorBidi" w:hAnsiTheme="majorBidi" w:cstheme="majorBidi"/>
          <w:color w:val="FF0000"/>
        </w:rPr>
        <w:t>358</w:t>
      </w:r>
      <w:r w:rsidR="00B23EAB" w:rsidRPr="009F7F85">
        <w:rPr>
          <w:rFonts w:asciiTheme="majorBidi" w:hAnsiTheme="majorBidi" w:cstheme="majorBidi"/>
          <w:color w:val="FF0000"/>
        </w:rPr>
        <w:t>).</w:t>
      </w:r>
    </w:p>
    <w:p w14:paraId="6C29F2AA" w14:textId="4FC940C5" w:rsidR="004E7A9D" w:rsidRPr="00506DA6" w:rsidRDefault="004E7A9D" w:rsidP="004E7A9D">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In the work presented here, we studied computational luminance constancy in virtual scenes with naturalistic spectral variation in light sources and in surface reflectance functions, with only matte surfaces in the scenes. It is natural to by studying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Pr="00506DA6">
        <w:rPr>
          <w:rStyle w:val="Emphasis"/>
          <w:rFonts w:asciiTheme="majorBidi" w:hAnsiTheme="majorBidi" w:cstheme="majorBidi"/>
          <w:i w:val="0"/>
          <w:iCs/>
          <w:color w:val="FF0000"/>
        </w:rPr>
        <w:t xml:space="preserve">, and shape as well as lighting geometry. The methods we developed here may be generalized to study the effects of variation in these factors. That is, one could incorporate these other sources of variation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extending 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Pr="00506DA6">
        <w:rPr>
          <w:rStyle w:val="Emphasis"/>
          <w:rFonts w:asciiTheme="majorBidi" w:hAnsiTheme="majorBidi" w:cstheme="majorBidi"/>
          <w:i w:val="0"/>
          <w:iCs/>
          <w:color w:val="FF0000"/>
        </w:rPr>
        <w:t>Shevell</w:t>
      </w:r>
      <w:proofErr w:type="spellEnd"/>
      <w:r w:rsidRPr="00506DA6">
        <w:rPr>
          <w:rStyle w:val="Emphasis"/>
          <w:rFonts w:asciiTheme="majorBidi" w:hAnsiTheme="majorBidi" w:cstheme="majorBidi"/>
          <w:i w:val="0"/>
          <w:iCs/>
          <w:color w:val="FF0000"/>
        </w:rPr>
        <w:t xml:space="preserve">, 2002; Todd et al., 2004; Snyder et al., 2005; </w:t>
      </w:r>
      <w:proofErr w:type="spellStart"/>
      <w:r w:rsidRPr="00506DA6">
        <w:rPr>
          <w:rStyle w:val="Emphasis"/>
          <w:rFonts w:asciiTheme="majorBidi" w:hAnsiTheme="majorBidi" w:cstheme="majorBidi"/>
          <w:i w:val="0"/>
          <w:iCs/>
          <w:color w:val="FF0000"/>
        </w:rPr>
        <w:t>Boyaci</w:t>
      </w:r>
      <w:proofErr w:type="spellEnd"/>
      <w:r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Pr="00506DA6">
        <w:rPr>
          <w:rStyle w:val="Emphasis"/>
          <w:rFonts w:asciiTheme="majorBidi" w:hAnsiTheme="majorBidi" w:cstheme="majorBidi"/>
          <w:i w:val="0"/>
          <w:iCs/>
          <w:color w:val="FF0000"/>
        </w:rPr>
        <w:t>Toscani</w:t>
      </w:r>
      <w:proofErr w:type="spellEnd"/>
      <w:r w:rsidRPr="00506DA6">
        <w:rPr>
          <w:rStyle w:val="Emphasis"/>
          <w:rFonts w:asciiTheme="majorBidi" w:hAnsiTheme="majorBidi" w:cstheme="majorBidi"/>
          <w:i w:val="0"/>
          <w:iCs/>
          <w:color w:val="FF0000"/>
        </w:rPr>
        <w:t xml:space="preserve"> et al., 2017), as well as the computational problem of color and lightness constancy (e.g. Lee, 1986; </w:t>
      </w:r>
      <w:proofErr w:type="spellStart"/>
      <w:r w:rsidRPr="00506DA6">
        <w:rPr>
          <w:rStyle w:val="Emphasis"/>
          <w:rFonts w:asciiTheme="majorBidi" w:hAnsiTheme="majorBidi" w:cstheme="majorBidi"/>
          <w:i w:val="0"/>
          <w:iCs/>
          <w:color w:val="FF0000"/>
        </w:rPr>
        <w:t>D'Zmura</w:t>
      </w:r>
      <w:proofErr w:type="spellEnd"/>
      <w:r w:rsidRPr="00506DA6">
        <w:rPr>
          <w:rStyle w:val="Emphasis"/>
          <w:rFonts w:asciiTheme="majorBidi" w:hAnsiTheme="majorBidi" w:cstheme="majorBidi"/>
          <w:i w:val="0"/>
          <w:iCs/>
          <w:color w:val="FF0000"/>
        </w:rPr>
        <w:t xml:space="preserve"> &amp; Lennie, 1986; </w:t>
      </w:r>
      <w:proofErr w:type="spellStart"/>
      <w:r w:rsidRPr="00506DA6">
        <w:rPr>
          <w:rStyle w:val="Emphasis"/>
          <w:rFonts w:asciiTheme="majorBidi" w:hAnsiTheme="majorBidi" w:cstheme="majorBidi"/>
          <w:i w:val="0"/>
          <w:iCs/>
          <w:color w:val="FF0000"/>
        </w:rPr>
        <w:t>Funt</w:t>
      </w:r>
      <w:proofErr w:type="spellEnd"/>
      <w:r w:rsidRPr="00506DA6">
        <w:rPr>
          <w:rStyle w:val="Emphasis"/>
          <w:rFonts w:asciiTheme="majorBidi" w:hAnsiTheme="majorBidi" w:cstheme="majorBidi"/>
          <w:i w:val="0"/>
          <w:iCs/>
          <w:color w:val="FF0000"/>
        </w:rPr>
        <w:t xml:space="preserve"> &amp; Drew, 1988; </w:t>
      </w:r>
      <w:proofErr w:type="spellStart"/>
      <w:r w:rsidRPr="00506DA6">
        <w:rPr>
          <w:rStyle w:val="Emphasis"/>
          <w:rFonts w:asciiTheme="majorBidi" w:hAnsiTheme="majorBidi" w:cstheme="majorBidi"/>
          <w:i w:val="0"/>
          <w:iCs/>
          <w:color w:val="FF0000"/>
        </w:rPr>
        <w:t>Tominaga</w:t>
      </w:r>
      <w:proofErr w:type="spellEnd"/>
      <w:r w:rsidRPr="00506DA6">
        <w:rPr>
          <w:rStyle w:val="Emphasis"/>
          <w:rFonts w:asciiTheme="majorBidi" w:hAnsiTheme="majorBidi" w:cstheme="majorBidi"/>
          <w:i w:val="0"/>
          <w:iCs/>
          <w:color w:val="FF0000"/>
        </w:rPr>
        <w:t xml:space="preserve"> &amp; </w:t>
      </w:r>
      <w:proofErr w:type="spellStart"/>
      <w:r w:rsidRPr="00506DA6">
        <w:rPr>
          <w:rStyle w:val="Emphasis"/>
          <w:rFonts w:asciiTheme="majorBidi" w:hAnsiTheme="majorBidi" w:cstheme="majorBidi"/>
          <w:i w:val="0"/>
          <w:iCs/>
          <w:color w:val="FF0000"/>
        </w:rPr>
        <w:t>Wandell</w:t>
      </w:r>
      <w:proofErr w:type="spellEnd"/>
      <w:r w:rsidRPr="00506DA6">
        <w:rPr>
          <w:rStyle w:val="Emphasis"/>
          <w:rFonts w:asciiTheme="majorBidi" w:hAnsiTheme="majorBidi" w:cstheme="majorBidi"/>
          <w:i w:val="0"/>
          <w:iCs/>
          <w:color w:val="FF0000"/>
        </w:rPr>
        <w:t>, 1989; Barron &amp; Malik, 2012; Barron, 2015; Finlayson, 2018).</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xml:space="preserve">. In fact, with a fixed geometry of the scene and the illumination (as it was in the reported simulations) the distribution of the weights in the receptive fields is informative about the role of the elements in the scene. Given the interest that specular reflection </w:t>
      </w:r>
      <w:r w:rsidRPr="009F7F85">
        <w:rPr>
          <w:rFonts w:asciiTheme="majorBidi" w:hAnsiTheme="majorBidi" w:cstheme="majorBidi"/>
        </w:rPr>
        <w:lastRenderedPageBreak/>
        <w:t>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77777777" w:rsidR="00985FE9" w:rsidRDefault="004E7A9D" w:rsidP="00CB2C89">
      <w:pPr>
        <w:rPr>
          <w:rFonts w:asciiTheme="majorBidi" w:hAnsiTheme="majorBidi" w:cstheme="majorBidi"/>
          <w:color w:val="FF0000"/>
        </w:rPr>
      </w:pPr>
      <w:r w:rsidRPr="009F7F85">
        <w:rPr>
          <w:rFonts w:asciiTheme="majorBidi" w:hAnsiTheme="majorBidi" w:cstheme="majorBidi"/>
          <w:color w:val="FF0000"/>
        </w:rPr>
        <w:t>This restriction is now noted explicitly as described above, albeit in the Future Directions rather than Virtual vs. Real Scenes 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 xml:space="preserve">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9F7F85">
        <w:rPr>
          <w:rFonts w:asciiTheme="majorBidi" w:hAnsiTheme="majorBidi" w:cstheme="majorBidi"/>
        </w:rPr>
        <w:t>potentiality</w:t>
      </w:r>
      <w:proofErr w:type="gramEnd"/>
      <w:r w:rsidRPr="009F7F85">
        <w:rPr>
          <w:rFonts w:asciiTheme="majorBidi" w:hAnsiTheme="majorBidi" w:cstheme="majorBidi"/>
        </w:rPr>
        <w:t xml:space="preserve">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478BC6A6"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w:t>
      </w:r>
      <w:proofErr w:type="gramStart"/>
      <w:r w:rsidRPr="009F7F85">
        <w:rPr>
          <w:rFonts w:asciiTheme="majorBidi" w:hAnsiTheme="majorBidi" w:cstheme="majorBidi"/>
        </w:rPr>
        <w:t>taken into account</w:t>
      </w:r>
      <w:proofErr w:type="gramEnd"/>
      <w:r w:rsidRPr="009F7F85">
        <w:rPr>
          <w:rFonts w:asciiTheme="majorBidi" w:hAnsiTheme="majorBidi" w:cstheme="majorBidi"/>
        </w:rPr>
        <w:t xml:space="preserve">,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0947F9D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BB692A">
        <w:rPr>
          <w:rFonts w:asciiTheme="majorBidi" w:hAnsiTheme="majorBidi" w:cstheme="majorBidi"/>
          <w:color w:val="FF0000"/>
        </w:rPr>
        <w:t>323</w:t>
      </w:r>
      <w:r w:rsidR="004E3813">
        <w:rPr>
          <w:rFonts w:asciiTheme="majorBidi" w:hAnsiTheme="majorBidi" w:cstheme="majorBidi"/>
          <w:color w:val="FF0000"/>
        </w:rPr>
        <w:t xml:space="preserve"> and </w:t>
      </w:r>
      <w:r w:rsidR="00504E51">
        <w:rPr>
          <w:rFonts w:asciiTheme="majorBidi" w:hAnsiTheme="majorBidi" w:cstheme="majorBidi"/>
          <w:color w:val="FF0000"/>
        </w:rPr>
        <w:t>330</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75ADA4B1"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useful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w:t>
      </w:r>
      <w:r w:rsidR="00D24072" w:rsidRPr="009C19BF">
        <w:rPr>
          <w:rFonts w:asciiTheme="majorBidi" w:eastAsiaTheme="minorHAnsi" w:hAnsiTheme="majorBidi" w:cstheme="majorBidi"/>
          <w:color w:val="FF0000"/>
        </w:rPr>
        <w:lastRenderedPageBreak/>
        <w:t xml:space="preserve">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B5278B">
        <w:rPr>
          <w:rFonts w:asciiTheme="majorBidi" w:eastAsiaTheme="minorHAnsi" w:hAnsiTheme="majorBidi" w:cstheme="majorBidi"/>
          <w:color w:val="FF0000"/>
        </w:rPr>
        <w:t xml:space="preserve">This estimate is then interpolated/extrapolated across the image, an approximation whose quality is not </w:t>
      </w:r>
      <w:r w:rsidR="00CC62A1">
        <w:rPr>
          <w:rFonts w:asciiTheme="majorBidi" w:eastAsiaTheme="minorHAnsi" w:hAnsiTheme="majorBidi" w:cstheme="majorBidi"/>
          <w:color w:val="FF0000"/>
        </w:rPr>
        <w:t xml:space="preserve">yet </w:t>
      </w:r>
      <w:r w:rsidR="00B5278B">
        <w:rPr>
          <w:rFonts w:asciiTheme="majorBidi" w:eastAsiaTheme="minorHAnsi" w:hAnsiTheme="majorBidi" w:cstheme="majorBidi"/>
          <w:color w:val="FF0000"/>
        </w:rPr>
        <w:t xml:space="preserve">well understood.  </w:t>
      </w:r>
    </w:p>
    <w:p w14:paraId="407C0AF6" w14:textId="26D423B1" w:rsidR="00CE7FA9" w:rsidRPr="009F7F85" w:rsidRDefault="004E7A9D" w:rsidP="00CB2C89">
      <w:pPr>
        <w:pStyle w:val="Quote"/>
      </w:pPr>
      <w:r w:rsidRPr="009F7F85">
        <w:rPr>
          <w:rFonts w:asciiTheme="majorBidi" w:hAnsiTheme="majorBidi" w:cstheme="majorBidi"/>
          <w:color w:val="FF0000"/>
        </w:rPr>
        <w:t xml:space="preserve">Here we used labeled images rendered from virtual scene descriptions.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through the addition of variation in color.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7028328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347</w:t>
      </w:r>
      <w:r w:rsidR="00CC62A1">
        <w:rPr>
          <w:rFonts w:asciiTheme="majorBidi" w:hAnsiTheme="majorBidi" w:cstheme="majorBidi"/>
          <w:color w:val="FF0000"/>
        </w:rPr>
        <w:t>).</w:t>
      </w:r>
    </w:p>
    <w:p w14:paraId="1B9F0C93" w14:textId="1CE5CC0D" w:rsidR="004E7A9D" w:rsidRPr="009F7F85" w:rsidDel="00C245B3" w:rsidRDefault="004E7A9D" w:rsidP="004E7A9D">
      <w:pPr>
        <w:rPr>
          <w:del w:id="6" w:author="Brainard, David H" w:date="2018-09-07T12:10:00Z"/>
          <w:rFonts w:asciiTheme="majorBidi" w:hAnsiTheme="majorBidi" w:cstheme="majorBidi"/>
          <w:color w:val="FF0000"/>
        </w:rPr>
      </w:pPr>
    </w:p>
    <w:p w14:paraId="3FB220C5" w14:textId="276D37B4" w:rsidR="004E7A9D" w:rsidRPr="009F7F85" w:rsidDel="00C245B3" w:rsidRDefault="004E7A9D" w:rsidP="004E7A9D">
      <w:pPr>
        <w:rPr>
          <w:del w:id="7" w:author="Brainard, David H" w:date="2018-09-07T12:10:00Z"/>
          <w:rFonts w:asciiTheme="majorBidi" w:hAnsiTheme="majorBidi" w:cstheme="majorBidi"/>
          <w:color w:val="00B0F0"/>
        </w:rPr>
      </w:pPr>
      <w:del w:id="8" w:author="Brainard, David H" w:date="2018-09-07T12:10:00Z">
        <w:r w:rsidRPr="009F7F85" w:rsidDel="00C245B3">
          <w:rPr>
            <w:rFonts w:asciiTheme="majorBidi" w:hAnsiTheme="majorBidi" w:cstheme="majorBidi"/>
            <w:color w:val="00B0F0"/>
          </w:rPr>
          <w:delText>DB to work on this paragraph.</w:delText>
        </w:r>
      </w:del>
    </w:p>
    <w:p w14:paraId="533EC025" w14:textId="710A45E5" w:rsidR="00401845" w:rsidRPr="009F7F85" w:rsidRDefault="004E7A9D" w:rsidP="00CB2C89">
      <w:pPr>
        <w:pStyle w:val="Quote"/>
      </w:pPr>
      <w:r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 with some of these 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E180B">
        <w:rPr>
          <w:rFonts w:asciiTheme="majorBidi" w:eastAsiaTheme="minorHAnsi" w:hAnsiTheme="majorBidi" w:cstheme="majorBidi"/>
          <w:color w:val="FF0000"/>
        </w:rPr>
        <w:t xml:space="preserve">Another issue, not addressed by these datasets, is the relative frequency of </w:t>
      </w:r>
      <w:proofErr w:type="spellStart"/>
      <w:r w:rsidR="008E180B">
        <w:rPr>
          <w:rFonts w:asciiTheme="majorBidi" w:eastAsiaTheme="minorHAnsi" w:hAnsiTheme="majorBidi" w:cstheme="majorBidi"/>
          <w:color w:val="FF0000"/>
        </w:rPr>
        <w:t>occcurance</w:t>
      </w:r>
      <w:proofErr w:type="spellEnd"/>
      <w:r w:rsidR="008E180B">
        <w:rPr>
          <w:rFonts w:asciiTheme="majorBidi" w:eastAsiaTheme="minorHAnsi" w:hAnsiTheme="majorBidi" w:cstheme="majorBidi"/>
          <w:color w:val="FF0000"/>
        </w:rPr>
        <w:t xml:space="preserve"> of different reflectance spectra in na</w:t>
      </w:r>
      <w:r w:rsidR="007D3923">
        <w:rPr>
          <w:rFonts w:asciiTheme="majorBidi" w:eastAsiaTheme="minorHAnsi" w:hAnsiTheme="majorBidi" w:cstheme="majorBidi"/>
          <w:color w:val="FF0000"/>
        </w:rPr>
        <w:t xml:space="preserve">tural viewing.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y (2007) made a systematic survey, and found that a beta distribution provided a better description of the distribution of an LRV-like quantity than did a truncated Gaussian.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ainard, David H" w:date="2018-09-05T09:42:00Z" w:initials="DHB">
    <w:p w14:paraId="0FC47958" w14:textId="010BBC60" w:rsidR="00740419" w:rsidRDefault="00740419">
      <w:pPr>
        <w:pStyle w:val="CommentText"/>
      </w:pPr>
      <w:r>
        <w:rPr>
          <w:rStyle w:val="CommentReference"/>
        </w:rPr>
        <w:annotationRef/>
      </w:r>
      <w:r>
        <w:t>DHB is working here.</w:t>
      </w:r>
    </w:p>
  </w:comment>
  <w:comment w:id="2" w:author="Brainard, David H" w:date="2018-09-05T14:58:00Z" w:initials="DHB">
    <w:p w14:paraId="748755C9" w14:textId="4E832C3D" w:rsidR="00740419" w:rsidRDefault="00740419">
      <w:pPr>
        <w:pStyle w:val="CommentText"/>
      </w:pPr>
      <w:r>
        <w:rPr>
          <w:rStyle w:val="CommentReference"/>
        </w:rPr>
        <w:annotationRef/>
      </w:r>
      <w:r>
        <w:t>Johannes, check that wording below seems good.  I added the explicit reference to LRV.</w:t>
      </w:r>
    </w:p>
  </w:comment>
  <w:comment w:id="3" w:author="Brainard, David H" w:date="2018-09-05T15:16:00Z" w:initials="DHB">
    <w:p w14:paraId="268AC907" w14:textId="67B096A0" w:rsidR="00740419" w:rsidRDefault="00740419">
      <w:pPr>
        <w:pStyle w:val="CommentText"/>
      </w:pPr>
      <w:r>
        <w:rPr>
          <w:rStyle w:val="CommentReference"/>
        </w:rPr>
        <w:annotationRef/>
      </w:r>
      <w:proofErr w:type="spellStart"/>
      <w:r>
        <w:t>Johanes</w:t>
      </w:r>
      <w:proofErr w:type="spellEnd"/>
      <w:r>
        <w:t>, Vijay: See what you think of what I drafted below.</w:t>
      </w:r>
    </w:p>
  </w:comment>
  <w:comment w:id="4" w:author="Vijay Singh" w:date="2018-09-06T13:27:00Z" w:initials="VS">
    <w:p w14:paraId="74E3BF3D" w14:textId="40E1CC68" w:rsidR="003F7E3C" w:rsidRDefault="003F7E3C">
      <w:pPr>
        <w:pStyle w:val="CommentText"/>
      </w:pPr>
      <w:r>
        <w:rPr>
          <w:rStyle w:val="CommentReference"/>
        </w:rPr>
        <w:annotationRef/>
      </w:r>
      <w:r>
        <w:t>The second part seems out of place right now.</w:t>
      </w:r>
    </w:p>
  </w:comment>
  <w:comment w:id="5" w:author="Vijay Singh" w:date="2018-09-06T13:56:00Z" w:initials="VS">
    <w:p w14:paraId="61D5C669" w14:textId="3D2823F9" w:rsidR="00C3281C" w:rsidRDefault="00C3281C">
      <w:pPr>
        <w:pStyle w:val="CommentText"/>
      </w:pPr>
      <w:r>
        <w:rPr>
          <w:rStyle w:val="CommentReference"/>
        </w:rPr>
        <w:annotationRef/>
      </w:r>
      <w:r>
        <w:t>Did you mean reflectance?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C47958" w15:done="0"/>
  <w15:commentEx w15:paraId="748755C9" w15:done="0"/>
  <w15:commentEx w15:paraId="268AC907" w15:done="0"/>
  <w15:commentEx w15:paraId="74E3BF3D" w15:paraIdParent="268AC907" w15:done="0"/>
  <w15:commentEx w15:paraId="61D5C6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47958" w16cid:durableId="1F3A238F"/>
  <w16cid:commentId w16cid:paraId="748755C9" w16cid:durableId="1F3A6DA6"/>
  <w16cid:commentId w16cid:paraId="268AC907" w16cid:durableId="1F3A71BF"/>
  <w16cid:commentId w16cid:paraId="74E3BF3D" w16cid:durableId="1F3BA9A6"/>
  <w16cid:commentId w16cid:paraId="61D5C669" w16cid:durableId="1F3BB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None" w15:userId="Brainard, David H"/>
  </w15:person>
  <w15:person w15:author="Vijay Singh">
    <w15:presenceInfo w15:providerId="None" w15:userId="Vijay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26F61"/>
    <w:rsid w:val="00040FDB"/>
    <w:rsid w:val="000452AA"/>
    <w:rsid w:val="000470AA"/>
    <w:rsid w:val="00047AC8"/>
    <w:rsid w:val="00074B0B"/>
    <w:rsid w:val="0007640C"/>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5B22"/>
    <w:rsid w:val="001268CD"/>
    <w:rsid w:val="00141AFC"/>
    <w:rsid w:val="00160D14"/>
    <w:rsid w:val="001659DA"/>
    <w:rsid w:val="00181F13"/>
    <w:rsid w:val="0018345A"/>
    <w:rsid w:val="00197862"/>
    <w:rsid w:val="001A026F"/>
    <w:rsid w:val="001A0D82"/>
    <w:rsid w:val="001A7F7A"/>
    <w:rsid w:val="001B11D6"/>
    <w:rsid w:val="001C334C"/>
    <w:rsid w:val="001C7408"/>
    <w:rsid w:val="001D332C"/>
    <w:rsid w:val="001D3767"/>
    <w:rsid w:val="001D40EF"/>
    <w:rsid w:val="001E1594"/>
    <w:rsid w:val="001F07E0"/>
    <w:rsid w:val="0020046B"/>
    <w:rsid w:val="00210C8C"/>
    <w:rsid w:val="002165DD"/>
    <w:rsid w:val="002217A5"/>
    <w:rsid w:val="002250C1"/>
    <w:rsid w:val="00235FFD"/>
    <w:rsid w:val="00250F44"/>
    <w:rsid w:val="00252F7E"/>
    <w:rsid w:val="00252FA7"/>
    <w:rsid w:val="00262097"/>
    <w:rsid w:val="0026461F"/>
    <w:rsid w:val="00277878"/>
    <w:rsid w:val="00281CA5"/>
    <w:rsid w:val="00283B18"/>
    <w:rsid w:val="00291479"/>
    <w:rsid w:val="002977C4"/>
    <w:rsid w:val="002A6986"/>
    <w:rsid w:val="002B0B43"/>
    <w:rsid w:val="002B664C"/>
    <w:rsid w:val="002C14CB"/>
    <w:rsid w:val="002C2210"/>
    <w:rsid w:val="002C23B3"/>
    <w:rsid w:val="002D0332"/>
    <w:rsid w:val="002D3D12"/>
    <w:rsid w:val="002E3C0F"/>
    <w:rsid w:val="002E7B4D"/>
    <w:rsid w:val="002E7BE9"/>
    <w:rsid w:val="002F1C82"/>
    <w:rsid w:val="002F3F72"/>
    <w:rsid w:val="002F5D96"/>
    <w:rsid w:val="00306FE7"/>
    <w:rsid w:val="0031219C"/>
    <w:rsid w:val="00316261"/>
    <w:rsid w:val="00316892"/>
    <w:rsid w:val="0032073E"/>
    <w:rsid w:val="00325ADA"/>
    <w:rsid w:val="00337077"/>
    <w:rsid w:val="0033746B"/>
    <w:rsid w:val="003426A4"/>
    <w:rsid w:val="0035551A"/>
    <w:rsid w:val="003601EB"/>
    <w:rsid w:val="00361468"/>
    <w:rsid w:val="003641B1"/>
    <w:rsid w:val="00365986"/>
    <w:rsid w:val="00372956"/>
    <w:rsid w:val="003735E5"/>
    <w:rsid w:val="00374EBF"/>
    <w:rsid w:val="00387F9A"/>
    <w:rsid w:val="003912BB"/>
    <w:rsid w:val="00397EC4"/>
    <w:rsid w:val="003A25AD"/>
    <w:rsid w:val="003B022B"/>
    <w:rsid w:val="003C2DD9"/>
    <w:rsid w:val="003C4A42"/>
    <w:rsid w:val="003E0C44"/>
    <w:rsid w:val="003F2827"/>
    <w:rsid w:val="003F313D"/>
    <w:rsid w:val="003F4E3C"/>
    <w:rsid w:val="003F7E3C"/>
    <w:rsid w:val="00401845"/>
    <w:rsid w:val="004071BF"/>
    <w:rsid w:val="004071CD"/>
    <w:rsid w:val="004139AD"/>
    <w:rsid w:val="004177EA"/>
    <w:rsid w:val="00420F1E"/>
    <w:rsid w:val="00421197"/>
    <w:rsid w:val="00424D62"/>
    <w:rsid w:val="00446628"/>
    <w:rsid w:val="004500C2"/>
    <w:rsid w:val="004506D4"/>
    <w:rsid w:val="004513BC"/>
    <w:rsid w:val="00453674"/>
    <w:rsid w:val="00462BFF"/>
    <w:rsid w:val="00472468"/>
    <w:rsid w:val="0049270F"/>
    <w:rsid w:val="00495A67"/>
    <w:rsid w:val="004B4865"/>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205B"/>
    <w:rsid w:val="00522118"/>
    <w:rsid w:val="00523C2B"/>
    <w:rsid w:val="005264BF"/>
    <w:rsid w:val="0053225F"/>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C0FFF"/>
    <w:rsid w:val="005C1BD0"/>
    <w:rsid w:val="005C25CA"/>
    <w:rsid w:val="005C4F17"/>
    <w:rsid w:val="005F1892"/>
    <w:rsid w:val="005F1C6A"/>
    <w:rsid w:val="005F3FC4"/>
    <w:rsid w:val="005F4415"/>
    <w:rsid w:val="005F523C"/>
    <w:rsid w:val="005F58F3"/>
    <w:rsid w:val="006129F8"/>
    <w:rsid w:val="006158EF"/>
    <w:rsid w:val="00620792"/>
    <w:rsid w:val="0062409E"/>
    <w:rsid w:val="00640934"/>
    <w:rsid w:val="006512B4"/>
    <w:rsid w:val="00653297"/>
    <w:rsid w:val="0065381C"/>
    <w:rsid w:val="006556C2"/>
    <w:rsid w:val="006557C9"/>
    <w:rsid w:val="00665640"/>
    <w:rsid w:val="0067531D"/>
    <w:rsid w:val="006765A6"/>
    <w:rsid w:val="0067752C"/>
    <w:rsid w:val="00683E98"/>
    <w:rsid w:val="00690454"/>
    <w:rsid w:val="00690788"/>
    <w:rsid w:val="00693C23"/>
    <w:rsid w:val="00695B9E"/>
    <w:rsid w:val="006A0717"/>
    <w:rsid w:val="006A4DE5"/>
    <w:rsid w:val="006B68DE"/>
    <w:rsid w:val="006C3793"/>
    <w:rsid w:val="006C3911"/>
    <w:rsid w:val="006C3D09"/>
    <w:rsid w:val="006C4C4C"/>
    <w:rsid w:val="006C71F3"/>
    <w:rsid w:val="006D00C1"/>
    <w:rsid w:val="006D069A"/>
    <w:rsid w:val="006D3251"/>
    <w:rsid w:val="006E05BA"/>
    <w:rsid w:val="006E31C0"/>
    <w:rsid w:val="006E3A4F"/>
    <w:rsid w:val="006F187C"/>
    <w:rsid w:val="006F29DF"/>
    <w:rsid w:val="006F513A"/>
    <w:rsid w:val="00721CA7"/>
    <w:rsid w:val="00721EBE"/>
    <w:rsid w:val="007220FD"/>
    <w:rsid w:val="00731B27"/>
    <w:rsid w:val="00740419"/>
    <w:rsid w:val="0075698B"/>
    <w:rsid w:val="00756CB0"/>
    <w:rsid w:val="00761177"/>
    <w:rsid w:val="00770A68"/>
    <w:rsid w:val="00771319"/>
    <w:rsid w:val="00773572"/>
    <w:rsid w:val="00775396"/>
    <w:rsid w:val="00782484"/>
    <w:rsid w:val="0078455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24EBF"/>
    <w:rsid w:val="0082764D"/>
    <w:rsid w:val="0083645C"/>
    <w:rsid w:val="00843689"/>
    <w:rsid w:val="00844BF5"/>
    <w:rsid w:val="008571E5"/>
    <w:rsid w:val="0085764A"/>
    <w:rsid w:val="00861921"/>
    <w:rsid w:val="00867045"/>
    <w:rsid w:val="0087334B"/>
    <w:rsid w:val="008901A8"/>
    <w:rsid w:val="0089746D"/>
    <w:rsid w:val="008A398B"/>
    <w:rsid w:val="008A3F66"/>
    <w:rsid w:val="008A599D"/>
    <w:rsid w:val="008B73A3"/>
    <w:rsid w:val="008C5FB7"/>
    <w:rsid w:val="008D4B91"/>
    <w:rsid w:val="008D5FEB"/>
    <w:rsid w:val="008D7153"/>
    <w:rsid w:val="008D7EE7"/>
    <w:rsid w:val="008E180B"/>
    <w:rsid w:val="009014A4"/>
    <w:rsid w:val="00904E5B"/>
    <w:rsid w:val="00904F37"/>
    <w:rsid w:val="0090719F"/>
    <w:rsid w:val="009071D9"/>
    <w:rsid w:val="00907EEB"/>
    <w:rsid w:val="00914367"/>
    <w:rsid w:val="00924AE8"/>
    <w:rsid w:val="00951B20"/>
    <w:rsid w:val="00955B11"/>
    <w:rsid w:val="00960D92"/>
    <w:rsid w:val="00963F9A"/>
    <w:rsid w:val="009674B2"/>
    <w:rsid w:val="009775A1"/>
    <w:rsid w:val="00985FE9"/>
    <w:rsid w:val="00990BCD"/>
    <w:rsid w:val="009910A2"/>
    <w:rsid w:val="00993495"/>
    <w:rsid w:val="009A2218"/>
    <w:rsid w:val="009A2527"/>
    <w:rsid w:val="009A7D7A"/>
    <w:rsid w:val="009B21DF"/>
    <w:rsid w:val="009B782B"/>
    <w:rsid w:val="009C19BF"/>
    <w:rsid w:val="009C57F5"/>
    <w:rsid w:val="009C65BA"/>
    <w:rsid w:val="009D1FD4"/>
    <w:rsid w:val="009E5BF6"/>
    <w:rsid w:val="009F3BBB"/>
    <w:rsid w:val="009F4BD4"/>
    <w:rsid w:val="009F547F"/>
    <w:rsid w:val="009F7F85"/>
    <w:rsid w:val="00A014AE"/>
    <w:rsid w:val="00A021B8"/>
    <w:rsid w:val="00A03320"/>
    <w:rsid w:val="00A05EE5"/>
    <w:rsid w:val="00A166CD"/>
    <w:rsid w:val="00A20F27"/>
    <w:rsid w:val="00A33A71"/>
    <w:rsid w:val="00A50A86"/>
    <w:rsid w:val="00A50B5F"/>
    <w:rsid w:val="00A512B8"/>
    <w:rsid w:val="00A71C2D"/>
    <w:rsid w:val="00A7215C"/>
    <w:rsid w:val="00A737F1"/>
    <w:rsid w:val="00A741C2"/>
    <w:rsid w:val="00A74EF1"/>
    <w:rsid w:val="00A77955"/>
    <w:rsid w:val="00A80D7A"/>
    <w:rsid w:val="00A85EEA"/>
    <w:rsid w:val="00A87921"/>
    <w:rsid w:val="00A95D7C"/>
    <w:rsid w:val="00A97C00"/>
    <w:rsid w:val="00AA40D4"/>
    <w:rsid w:val="00AA5315"/>
    <w:rsid w:val="00AA5E3A"/>
    <w:rsid w:val="00AB2C0D"/>
    <w:rsid w:val="00AB6A01"/>
    <w:rsid w:val="00AC74C4"/>
    <w:rsid w:val="00AD5FDC"/>
    <w:rsid w:val="00AF76A2"/>
    <w:rsid w:val="00B14934"/>
    <w:rsid w:val="00B2200D"/>
    <w:rsid w:val="00B23EAB"/>
    <w:rsid w:val="00B260DD"/>
    <w:rsid w:val="00B262D5"/>
    <w:rsid w:val="00B26D5D"/>
    <w:rsid w:val="00B416CE"/>
    <w:rsid w:val="00B458D9"/>
    <w:rsid w:val="00B47EA2"/>
    <w:rsid w:val="00B5278B"/>
    <w:rsid w:val="00B55E36"/>
    <w:rsid w:val="00B56AFD"/>
    <w:rsid w:val="00B57B35"/>
    <w:rsid w:val="00B65EB8"/>
    <w:rsid w:val="00B77EB2"/>
    <w:rsid w:val="00B83014"/>
    <w:rsid w:val="00B871F2"/>
    <w:rsid w:val="00B87783"/>
    <w:rsid w:val="00BB13B4"/>
    <w:rsid w:val="00BB692A"/>
    <w:rsid w:val="00BB6CD8"/>
    <w:rsid w:val="00BD07D5"/>
    <w:rsid w:val="00BD503F"/>
    <w:rsid w:val="00BD68DB"/>
    <w:rsid w:val="00BE156F"/>
    <w:rsid w:val="00BF0054"/>
    <w:rsid w:val="00BF0372"/>
    <w:rsid w:val="00C03A48"/>
    <w:rsid w:val="00C11121"/>
    <w:rsid w:val="00C11575"/>
    <w:rsid w:val="00C15159"/>
    <w:rsid w:val="00C16E25"/>
    <w:rsid w:val="00C245B3"/>
    <w:rsid w:val="00C24678"/>
    <w:rsid w:val="00C26594"/>
    <w:rsid w:val="00C3281C"/>
    <w:rsid w:val="00C409C7"/>
    <w:rsid w:val="00C43EB7"/>
    <w:rsid w:val="00C440A7"/>
    <w:rsid w:val="00C573EC"/>
    <w:rsid w:val="00C61FC4"/>
    <w:rsid w:val="00C63008"/>
    <w:rsid w:val="00C63768"/>
    <w:rsid w:val="00C66506"/>
    <w:rsid w:val="00C70199"/>
    <w:rsid w:val="00C7178E"/>
    <w:rsid w:val="00C80471"/>
    <w:rsid w:val="00C804F8"/>
    <w:rsid w:val="00C85217"/>
    <w:rsid w:val="00C8758F"/>
    <w:rsid w:val="00C87A98"/>
    <w:rsid w:val="00C93387"/>
    <w:rsid w:val="00C96D32"/>
    <w:rsid w:val="00C97C37"/>
    <w:rsid w:val="00CA4266"/>
    <w:rsid w:val="00CA4763"/>
    <w:rsid w:val="00CA5FEC"/>
    <w:rsid w:val="00CB0373"/>
    <w:rsid w:val="00CB2C89"/>
    <w:rsid w:val="00CC04A1"/>
    <w:rsid w:val="00CC3D08"/>
    <w:rsid w:val="00CC62A1"/>
    <w:rsid w:val="00CD6418"/>
    <w:rsid w:val="00CE7FA9"/>
    <w:rsid w:val="00CF37F0"/>
    <w:rsid w:val="00D07848"/>
    <w:rsid w:val="00D07B3C"/>
    <w:rsid w:val="00D141DD"/>
    <w:rsid w:val="00D177CD"/>
    <w:rsid w:val="00D24072"/>
    <w:rsid w:val="00D245A9"/>
    <w:rsid w:val="00D2720C"/>
    <w:rsid w:val="00D32BED"/>
    <w:rsid w:val="00D34DBF"/>
    <w:rsid w:val="00D54C6C"/>
    <w:rsid w:val="00D5528C"/>
    <w:rsid w:val="00D6025E"/>
    <w:rsid w:val="00D66A05"/>
    <w:rsid w:val="00D71B73"/>
    <w:rsid w:val="00D7532C"/>
    <w:rsid w:val="00D7636F"/>
    <w:rsid w:val="00D76E9E"/>
    <w:rsid w:val="00D77F4E"/>
    <w:rsid w:val="00D817EE"/>
    <w:rsid w:val="00D86EB1"/>
    <w:rsid w:val="00D90DB7"/>
    <w:rsid w:val="00D917C3"/>
    <w:rsid w:val="00D9741C"/>
    <w:rsid w:val="00DA67CA"/>
    <w:rsid w:val="00DA7625"/>
    <w:rsid w:val="00DB0566"/>
    <w:rsid w:val="00DC383C"/>
    <w:rsid w:val="00DC6949"/>
    <w:rsid w:val="00DD26A2"/>
    <w:rsid w:val="00DD2B6F"/>
    <w:rsid w:val="00DD7E63"/>
    <w:rsid w:val="00DE0002"/>
    <w:rsid w:val="00DE2C10"/>
    <w:rsid w:val="00DF182B"/>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6056E"/>
    <w:rsid w:val="00E649DB"/>
    <w:rsid w:val="00E70579"/>
    <w:rsid w:val="00E774F5"/>
    <w:rsid w:val="00E93758"/>
    <w:rsid w:val="00E93981"/>
    <w:rsid w:val="00E94124"/>
    <w:rsid w:val="00E94261"/>
    <w:rsid w:val="00EB10C0"/>
    <w:rsid w:val="00EB662D"/>
    <w:rsid w:val="00EC01B0"/>
    <w:rsid w:val="00EC4D1D"/>
    <w:rsid w:val="00EC66CF"/>
    <w:rsid w:val="00ED55C5"/>
    <w:rsid w:val="00EF27A6"/>
    <w:rsid w:val="00EF3576"/>
    <w:rsid w:val="00EF3F03"/>
    <w:rsid w:val="00EF7BCF"/>
    <w:rsid w:val="00F01061"/>
    <w:rsid w:val="00F11359"/>
    <w:rsid w:val="00F13DC8"/>
    <w:rsid w:val="00F17F9D"/>
    <w:rsid w:val="00F208DE"/>
    <w:rsid w:val="00F25CB4"/>
    <w:rsid w:val="00F30309"/>
    <w:rsid w:val="00F326D1"/>
    <w:rsid w:val="00F345F3"/>
    <w:rsid w:val="00F348AA"/>
    <w:rsid w:val="00F41830"/>
    <w:rsid w:val="00F43026"/>
    <w:rsid w:val="00F44DFE"/>
    <w:rsid w:val="00F4727C"/>
    <w:rsid w:val="00F47FD2"/>
    <w:rsid w:val="00F51481"/>
    <w:rsid w:val="00F5323B"/>
    <w:rsid w:val="00F73948"/>
    <w:rsid w:val="00F81619"/>
    <w:rsid w:val="00F91A2F"/>
    <w:rsid w:val="00F97FA7"/>
    <w:rsid w:val="00FA0CCC"/>
    <w:rsid w:val="00FA31AE"/>
    <w:rsid w:val="00FA3313"/>
    <w:rsid w:val="00FA4419"/>
    <w:rsid w:val="00FB016C"/>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14</Pages>
  <Words>5789</Words>
  <Characters>32999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301</cp:revision>
  <dcterms:created xsi:type="dcterms:W3CDTF">2018-08-29T14:39:00Z</dcterms:created>
  <dcterms:modified xsi:type="dcterms:W3CDTF">2018-09-08T14:46:00Z</dcterms:modified>
</cp:coreProperties>
</file>