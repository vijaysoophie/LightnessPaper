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573AFA3F"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w:t>
      </w:r>
      <w:r w:rsidR="005B5B4B">
        <w:rPr>
          <w:rFonts w:asciiTheme="majorBidi" w:hAnsiTheme="majorBidi" w:cstheme="majorBidi"/>
          <w:color w:val="FF0000"/>
        </w:rPr>
        <w:t>58</w:t>
      </w:r>
      <w:r w:rsidR="00824EBF" w:rsidRPr="009F7F85">
        <w:rPr>
          <w:rFonts w:asciiTheme="majorBidi" w:hAnsiTheme="majorBidi" w:cstheme="majorBidi"/>
          <w:color w:val="FF0000"/>
        </w:rPr>
        <w:t>)</w:t>
      </w:r>
      <w:r w:rsidR="009071D9" w:rsidRPr="009F7F85">
        <w:rPr>
          <w:rFonts w:asciiTheme="majorBidi" w:hAnsiTheme="majorBidi" w:cstheme="majorBidi"/>
          <w:color w:val="FF0000"/>
        </w:rPr>
        <w:t xml:space="preserve">. We have now added a parallel definition of the more general color constancy </w:t>
      </w:r>
      <w:r w:rsidR="00AB4104">
        <w:rPr>
          <w:rFonts w:asciiTheme="majorBidi" w:hAnsiTheme="majorBidi" w:cstheme="majorBidi"/>
          <w:color w:val="FF0000"/>
        </w:rPr>
        <w:t>problem</w:t>
      </w:r>
      <w:r w:rsidR="00AB4104" w:rsidRPr="009F7F85">
        <w:rPr>
          <w:rFonts w:asciiTheme="majorBidi" w:hAnsiTheme="majorBidi" w:cstheme="majorBidi"/>
          <w:color w:val="FF0000"/>
        </w:rPr>
        <w:t xml:space="preserve"> </w:t>
      </w:r>
      <w:r w:rsidR="00EC66CF" w:rsidRPr="009F7F85">
        <w:rPr>
          <w:rFonts w:asciiTheme="majorBidi" w:hAnsiTheme="majorBidi" w:cstheme="majorBidi"/>
          <w:color w:val="FF0000"/>
        </w:rPr>
        <w:t>at the start of the second paragraph of the introduction</w:t>
      </w:r>
      <w:r w:rsidR="00511EDB" w:rsidRPr="009F7F85">
        <w:rPr>
          <w:rFonts w:asciiTheme="majorBidi" w:hAnsiTheme="majorBidi" w:cstheme="majorBidi"/>
          <w:color w:val="FF0000"/>
        </w:rPr>
        <w:t xml:space="preserve"> (Line </w:t>
      </w:r>
      <w:r w:rsidR="003A5A40">
        <w:rPr>
          <w:rFonts w:asciiTheme="majorBidi" w:hAnsiTheme="majorBidi" w:cstheme="majorBidi"/>
          <w:color w:val="FF0000"/>
        </w:rPr>
        <w:t>2</w:t>
      </w:r>
      <w:r w:rsidR="00C84FBD">
        <w:rPr>
          <w:rFonts w:asciiTheme="majorBidi" w:hAnsiTheme="majorBidi" w:cstheme="majorBidi"/>
          <w:color w:val="FF0000"/>
        </w:rPr>
        <w:t>9</w:t>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5865F6B0" w:rsidR="009071D9" w:rsidRPr="00506DA6" w:rsidRDefault="00F72813" w:rsidP="00907EEB">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8901A8"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r>
        <w:rPr>
          <w:rStyle w:val="Emphasis"/>
          <w:rFonts w:asciiTheme="majorBidi" w:hAnsiTheme="majorBidi" w:cstheme="majorBidi"/>
          <w:i w:val="0"/>
          <w:iCs/>
          <w:color w:val="FF0000"/>
        </w:rPr>
        <w:t>”</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 problem of conventional color constancy is that we do not know the surface reflectances. However, authors' approach seemed that they assume that the reflectances are already available to viewers, independent of illuminants. Those assumptions, if any, and the links to the computations, estimation of the task-optimal receptive fields with cone-excitations and their normalizations, could have been more clearly explained.</w:t>
      </w:r>
    </w:p>
    <w:p w14:paraId="2DB4CC8D" w14:textId="77777777" w:rsidR="00F51481" w:rsidRPr="00A80D7A" w:rsidRDefault="00F51481" w:rsidP="00653297">
      <w:pPr>
        <w:jc w:val="both"/>
        <w:rPr>
          <w:rFonts w:asciiTheme="majorBidi" w:hAnsiTheme="majorBidi" w:cstheme="majorBidi"/>
          <w:color w:val="FF0000"/>
        </w:rPr>
      </w:pPr>
    </w:p>
    <w:p w14:paraId="7DD76EA6" w14:textId="712C37A6" w:rsidR="00A77955" w:rsidRPr="00A80D7A" w:rsidRDefault="00A71C2D" w:rsidP="00653297">
      <w:pPr>
        <w:jc w:val="both"/>
        <w:rPr>
          <w:rFonts w:asciiTheme="majorBidi" w:hAnsiTheme="majorBidi" w:cstheme="majorBidi"/>
          <w:color w:val="FF0000"/>
        </w:rPr>
      </w:pPr>
      <w:r w:rsidRPr="00A80D7A">
        <w:rPr>
          <w:rFonts w:asciiTheme="majorBidi" w:hAnsiTheme="majorBidi" w:cstheme="majorBidi"/>
          <w:color w:val="FF0000"/>
        </w:rPr>
        <w:t>As described in response to a comment by Reviewer 2 below, we have corrected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ight </w:t>
      </w:r>
      <w:r w:rsidR="00F51481" w:rsidRPr="00A80D7A">
        <w:rPr>
          <w:rFonts w:asciiTheme="majorBidi" w:hAnsiTheme="majorBidi" w:cstheme="majorBidi"/>
          <w:color w:val="FF0000"/>
        </w:rPr>
        <w:t>r</w:t>
      </w:r>
      <w:r w:rsidRPr="00A80D7A">
        <w:rPr>
          <w:rFonts w:asciiTheme="majorBidi" w:hAnsiTheme="majorBidi" w:cstheme="majorBidi"/>
          <w:color w:val="FF0000"/>
        </w:rPr>
        <w:t>efl</w:t>
      </w:r>
      <w:r w:rsidR="00F51481" w:rsidRPr="00A80D7A">
        <w:rPr>
          <w:rFonts w:asciiTheme="majorBidi" w:hAnsiTheme="majorBidi" w:cstheme="majorBidi"/>
          <w:color w:val="FF0000"/>
        </w:rPr>
        <w:t>e</w:t>
      </w:r>
      <w:r w:rsidRPr="00A80D7A">
        <w:rPr>
          <w:rFonts w:asciiTheme="majorBidi" w:hAnsiTheme="majorBidi" w:cstheme="majorBidi"/>
          <w:color w:val="FF0000"/>
        </w:rPr>
        <w:t xml:space="preserve">ctance </w:t>
      </w:r>
      <w:r w:rsidR="00F51481" w:rsidRPr="00A80D7A">
        <w:rPr>
          <w:rFonts w:asciiTheme="majorBidi" w:hAnsiTheme="majorBidi" w:cstheme="majorBidi"/>
          <w:color w:val="FF0000"/>
        </w:rPr>
        <w:t>v</w:t>
      </w:r>
      <w:r w:rsidRPr="00A80D7A">
        <w:rPr>
          <w:rFonts w:asciiTheme="majorBidi" w:hAnsiTheme="majorBidi" w:cstheme="majorBidi"/>
          <w:color w:val="FF0000"/>
        </w:rPr>
        <w:t>alue (LRV)</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to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uminous </w:t>
      </w:r>
      <w:r w:rsidR="00F51481" w:rsidRPr="00A80D7A">
        <w:rPr>
          <w:rFonts w:asciiTheme="majorBidi" w:hAnsiTheme="majorBidi" w:cstheme="majorBidi"/>
          <w:color w:val="FF0000"/>
        </w:rPr>
        <w:t>r</w:t>
      </w:r>
      <w:r w:rsidRPr="00A80D7A">
        <w:rPr>
          <w:rFonts w:asciiTheme="majorBidi" w:hAnsiTheme="majorBidi" w:cstheme="majorBidi"/>
          <w:color w:val="FF0000"/>
        </w:rPr>
        <w:t xml:space="preserve">eflectance </w:t>
      </w:r>
      <w:r w:rsidR="00F51481" w:rsidRPr="00A80D7A">
        <w:rPr>
          <w:rFonts w:asciiTheme="majorBidi" w:hAnsiTheme="majorBidi" w:cstheme="majorBidi"/>
          <w:color w:val="FF0000"/>
        </w:rPr>
        <w:t>f</w:t>
      </w:r>
      <w:r w:rsidRPr="00A80D7A">
        <w:rPr>
          <w:rFonts w:asciiTheme="majorBidi" w:hAnsiTheme="majorBidi" w:cstheme="majorBidi"/>
          <w:color w:val="FF0000"/>
        </w:rPr>
        <w:t>actor (LRF)</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throughout.</w:t>
      </w:r>
    </w:p>
    <w:p w14:paraId="4C1120EA" w14:textId="77777777" w:rsidR="00A71C2D" w:rsidRPr="009F7F85" w:rsidRDefault="00A71C2D" w:rsidP="00653297">
      <w:pPr>
        <w:jc w:val="both"/>
        <w:rPr>
          <w:rFonts w:asciiTheme="majorBidi" w:hAnsiTheme="majorBidi" w:cstheme="majorBidi"/>
        </w:rPr>
      </w:pPr>
    </w:p>
    <w:p w14:paraId="56A97F0F" w14:textId="3395F5A7"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w:t>
      </w:r>
      <w:r w:rsidR="00A80D7A" w:rsidRPr="009F7F85">
        <w:rPr>
          <w:rFonts w:asciiTheme="majorBidi" w:hAnsiTheme="majorBidi" w:cstheme="majorBidi"/>
          <w:color w:val="FF0000"/>
        </w:rPr>
        <w:t>ground truth</w:t>
      </w:r>
      <w:r w:rsidR="009B782B" w:rsidRPr="009F7F85">
        <w:rPr>
          <w:rFonts w:asciiTheme="majorBidi" w:hAnsiTheme="majorBidi" w:cstheme="majorBidi"/>
          <w:color w:val="FF0000"/>
        </w:rPr>
        <w:t xml:space="preserve"> information about surface reflectance in the construction and design of our computational observer. When we test the observer’s ability to estimate </w:t>
      </w:r>
      <w:r w:rsidR="00F51481">
        <w:rPr>
          <w:rFonts w:asciiTheme="majorBidi" w:hAnsiTheme="majorBidi" w:cstheme="majorBidi"/>
          <w:color w:val="FF0000"/>
        </w:rPr>
        <w:t>LRF</w:t>
      </w:r>
      <w:r w:rsidR="009B782B" w:rsidRPr="009F7F85">
        <w:rPr>
          <w:rFonts w:asciiTheme="majorBidi" w:hAnsiTheme="majorBidi" w:cstheme="majorBidi"/>
          <w:color w:val="FF0000"/>
        </w:rPr>
        <w:t xml:space="preserve"> on images of novel scenes, </w:t>
      </w:r>
      <w:r w:rsidR="003A5A40">
        <w:rPr>
          <w:rFonts w:asciiTheme="majorBidi" w:hAnsiTheme="majorBidi" w:cstheme="majorBidi"/>
          <w:color w:val="FF0000"/>
        </w:rPr>
        <w:t>the computational observer</w:t>
      </w:r>
      <w:r w:rsidR="003A5A40" w:rsidRPr="009F7F85">
        <w:rPr>
          <w:rFonts w:asciiTheme="majorBidi" w:hAnsiTheme="majorBidi" w:cstheme="majorBidi"/>
          <w:color w:val="FF0000"/>
        </w:rPr>
        <w:t xml:space="preserve"> </w:t>
      </w:r>
      <w:r w:rsidR="009B782B" w:rsidRPr="009F7F85">
        <w:rPr>
          <w:rFonts w:asciiTheme="majorBidi" w:hAnsiTheme="majorBidi" w:cstheme="majorBidi"/>
          <w:color w:val="FF0000"/>
        </w:rPr>
        <w:t>does not have any more information about the surface reflectance than would in principle be available to a human o</w:t>
      </w:r>
      <w:bookmarkStart w:id="0" w:name="_GoBack"/>
      <w:bookmarkEnd w:id="0"/>
      <w:r w:rsidR="009B782B" w:rsidRPr="009F7F85">
        <w:rPr>
          <w:rFonts w:asciiTheme="majorBidi" w:hAnsiTheme="majorBidi" w:cstheme="majorBidi"/>
          <w:color w:val="FF0000"/>
        </w:rPr>
        <w:t>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5AB0F507"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lastRenderedPageBreak/>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w:t>
      </w:r>
      <w:r w:rsidR="00F51481">
        <w:rPr>
          <w:rFonts w:asciiTheme="majorBidi" w:hAnsiTheme="majorBidi" w:cstheme="majorBidi"/>
          <w:color w:val="FF0000"/>
        </w:rPr>
        <w:t>LRF</w:t>
      </w:r>
      <w:r w:rsidRPr="009F7F85">
        <w:rPr>
          <w:rFonts w:asciiTheme="majorBidi" w:hAnsiTheme="majorBidi" w:cstheme="majorBidi"/>
          <w:color w:val="FF0000"/>
        </w:rPr>
        <w:t xml:space="preserve"> is defined, rather than how our computational observer estimates </w:t>
      </w:r>
      <w:r w:rsidR="00F51481">
        <w:rPr>
          <w:rFonts w:asciiTheme="majorBidi" w:hAnsiTheme="majorBidi" w:cstheme="majorBidi"/>
          <w:color w:val="FF0000"/>
        </w:rPr>
        <w:t>LRF</w:t>
      </w:r>
      <w:r w:rsidRPr="009F7F85">
        <w:rPr>
          <w:rFonts w:asciiTheme="majorBidi" w:hAnsiTheme="majorBidi" w:cstheme="majorBidi"/>
          <w:color w:val="FF0000"/>
        </w:rPr>
        <w:t>.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w:t>
      </w:r>
      <w:r w:rsidR="00F51481">
        <w:rPr>
          <w:rFonts w:asciiTheme="majorBidi" w:hAnsiTheme="majorBidi" w:cstheme="majorBidi"/>
          <w:color w:val="FF0000"/>
        </w:rPr>
        <w:t>LRF</w:t>
      </w:r>
      <w:r w:rsidR="00963F9A" w:rsidRPr="009F7F85">
        <w:rPr>
          <w:rFonts w:asciiTheme="majorBidi" w:hAnsiTheme="majorBidi" w:cstheme="majorBidi"/>
          <w:color w:val="FF0000"/>
        </w:rPr>
        <w:t xml:space="preserve">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52077B">
        <w:rPr>
          <w:rFonts w:asciiTheme="majorBidi" w:hAnsiTheme="majorBidi" w:cstheme="majorBidi"/>
          <w:color w:val="FF0000"/>
        </w:rPr>
        <w:t>60</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347E78D0" w:rsidR="00A77955" w:rsidRPr="00506DA6" w:rsidRDefault="003A5A40" w:rsidP="00907EEB">
      <w:pPr>
        <w:pStyle w:val="Quote"/>
        <w:rPr>
          <w:rFonts w:asciiTheme="majorBidi" w:hAnsiTheme="majorBidi" w:cstheme="majorBidi"/>
          <w:color w:val="FF0000"/>
        </w:rPr>
      </w:pPr>
      <w:r>
        <w:rPr>
          <w:rFonts w:asciiTheme="majorBidi" w:hAnsiTheme="majorBidi" w:cstheme="majorBidi"/>
          <w:color w:val="FF0000"/>
        </w:rPr>
        <w:t>“</w:t>
      </w:r>
      <w:r w:rsidR="00EF3F03"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w:t>
      </w:r>
      <w:r w:rsidR="00F51481">
        <w:rPr>
          <w:rFonts w:asciiTheme="majorBidi" w:hAnsiTheme="majorBidi" w:cstheme="majorBidi"/>
          <w:color w:val="FF0000"/>
        </w:rPr>
        <w:t>LRF</w:t>
      </w:r>
      <w:r w:rsidR="00587B01" w:rsidRPr="00506DA6">
        <w:rPr>
          <w:rFonts w:asciiTheme="majorBidi" w:hAnsiTheme="majorBidi" w:cstheme="majorBidi"/>
          <w:color w:val="FF0000"/>
        </w:rPr>
        <w:t xml:space="preserve"> from a </w:t>
      </w:r>
      <w:r w:rsidR="00EF3F03"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r>
        <w:rPr>
          <w:rFonts w:asciiTheme="majorBidi" w:hAnsiTheme="majorBidi" w:cstheme="majorBidi"/>
          <w:color w:val="FF0000"/>
        </w:rPr>
        <w:t>”</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7A978E50"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w:t>
      </w:r>
      <w:r w:rsidR="00F51481">
        <w:rPr>
          <w:rFonts w:asciiTheme="majorBidi" w:hAnsiTheme="majorBidi" w:cstheme="majorBidi"/>
          <w:color w:val="FF0000"/>
        </w:rPr>
        <w:t>LRF</w:t>
      </w:r>
      <w:r w:rsidRPr="009F7F85">
        <w:rPr>
          <w:rFonts w:asciiTheme="majorBidi" w:hAnsiTheme="majorBidi" w:cstheme="majorBidi"/>
          <w:color w:val="FF0000"/>
        </w:rPr>
        <w:t xml:space="preserve"> in the last paragraph of the </w:t>
      </w:r>
      <w:r w:rsidR="003A5A40">
        <w:rPr>
          <w:rFonts w:asciiTheme="majorBidi" w:hAnsiTheme="majorBidi" w:cstheme="majorBidi"/>
          <w:color w:val="FF0000"/>
        </w:rPr>
        <w:t>i</w:t>
      </w:r>
      <w:r w:rsidR="003A5A40"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r w:rsidR="00C245B3">
        <w:rPr>
          <w:rFonts w:asciiTheme="majorBidi" w:hAnsiTheme="majorBidi" w:cstheme="majorBidi"/>
          <w:color w:val="FF0000"/>
        </w:rPr>
        <w:t xml:space="preserve"> We think the prose </w:t>
      </w:r>
      <w:r w:rsidR="003A5A40">
        <w:rPr>
          <w:rFonts w:asciiTheme="majorBidi" w:hAnsiTheme="majorBidi" w:cstheme="majorBidi"/>
          <w:color w:val="FF0000"/>
        </w:rPr>
        <w:t xml:space="preserve">in the paper itself </w:t>
      </w:r>
      <w:r w:rsidR="00C245B3">
        <w:rPr>
          <w:rFonts w:asciiTheme="majorBidi" w:hAnsiTheme="majorBidi" w:cstheme="majorBidi"/>
          <w:color w:val="FF0000"/>
        </w:rPr>
        <w:t xml:space="preserve">is </w:t>
      </w:r>
      <w:r w:rsidR="003A5A40">
        <w:rPr>
          <w:rFonts w:asciiTheme="majorBidi" w:hAnsiTheme="majorBidi" w:cstheme="majorBidi"/>
          <w:color w:val="FF0000"/>
        </w:rPr>
        <w:t xml:space="preserve">now </w:t>
      </w:r>
      <w:r w:rsidR="00C245B3">
        <w:rPr>
          <w:rFonts w:asciiTheme="majorBidi" w:hAnsiTheme="majorBidi" w:cstheme="majorBidi"/>
          <w:color w:val="FF0000"/>
        </w:rPr>
        <w:t>sufficiently clear, and have not added additional complexity to Figure 1.</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Introduction, the property of LRV seemed to be part of physical properties. However, the LRV was one of the parameter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46788AC5"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w:t>
      </w:r>
      <w:r w:rsidR="00C245B3">
        <w:rPr>
          <w:rFonts w:asciiTheme="majorBidi" w:hAnsiTheme="majorBidi" w:cstheme="majorBidi"/>
          <w:color w:val="FF0000"/>
        </w:rPr>
        <w:t>LRF</w:t>
      </w:r>
      <w:r w:rsidRPr="009F7F85">
        <w:rPr>
          <w:rFonts w:asciiTheme="majorBidi" w:hAnsiTheme="majorBidi" w:cstheme="majorBidi"/>
          <w:color w:val="FF0000"/>
        </w:rPr>
        <w:t xml:space="preserve"> plays two distinct roles in the paper. </w:t>
      </w:r>
      <w:r w:rsidR="0035551A" w:rsidRPr="009F7F85">
        <w:rPr>
          <w:rFonts w:asciiTheme="majorBidi" w:hAnsiTheme="majorBidi" w:cstheme="majorBidi"/>
          <w:color w:val="FF0000"/>
        </w:rPr>
        <w:t xml:space="preserve">As stated in the introduction, the </w:t>
      </w:r>
      <w:r w:rsidR="00C245B3">
        <w:rPr>
          <w:rFonts w:asciiTheme="majorBidi" w:hAnsiTheme="majorBidi" w:cstheme="majorBidi"/>
          <w:color w:val="FF0000"/>
        </w:rPr>
        <w:t>LRF</w:t>
      </w:r>
      <w:r w:rsidR="0035551A" w:rsidRPr="009F7F85">
        <w:rPr>
          <w:rFonts w:asciiTheme="majorBidi" w:hAnsiTheme="majorBidi" w:cstheme="majorBidi"/>
          <w:color w:val="FF0000"/>
        </w:rPr>
        <w:t xml:space="preserve">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One of the authors has publications about the illumination geometry and its importance. Mutual </w:t>
      </w:r>
      <w:r w:rsidR="002E3C0F" w:rsidRPr="009F7F85">
        <w:rPr>
          <w:rFonts w:asciiTheme="majorBidi" w:hAnsiTheme="majorBidi" w:cstheme="majorBidi"/>
        </w:rPr>
        <w:t>reflections, shadow, specularit</w:t>
      </w:r>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2108560D"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3A5A40">
        <w:rPr>
          <w:rFonts w:asciiTheme="majorBidi" w:hAnsiTheme="majorBidi" w:cstheme="majorBidi"/>
          <w:color w:val="FF0000"/>
        </w:rPr>
        <w:t>9</w:t>
      </w:r>
      <w:r w:rsidR="00FC2415">
        <w:rPr>
          <w:rFonts w:asciiTheme="majorBidi" w:hAnsiTheme="majorBidi" w:cstheme="majorBidi"/>
          <w:color w:val="FF0000"/>
        </w:rPr>
        <w:t>2</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4C0514D2" w:rsidR="006129F8" w:rsidRPr="00506DA6" w:rsidRDefault="00776316" w:rsidP="00907EEB">
      <w:pPr>
        <w:pStyle w:val="Quote"/>
        <w:rPr>
          <w:rFonts w:asciiTheme="majorBidi" w:hAnsiTheme="majorBidi" w:cstheme="majorBidi"/>
          <w:color w:val="FF0000"/>
        </w:rPr>
      </w:pPr>
      <w:r>
        <w:rPr>
          <w:rFonts w:asciiTheme="majorBidi" w:hAnsiTheme="majorBidi" w:cstheme="majorBidi"/>
          <w:color w:val="FF0000"/>
        </w:rPr>
        <w:lastRenderedPageBreak/>
        <w:t>“</w:t>
      </w:r>
      <w:r w:rsidR="006129F8" w:rsidRPr="00506DA6">
        <w:rPr>
          <w:rFonts w:asciiTheme="majorBidi" w:hAnsiTheme="majorBidi" w:cstheme="majorBidi"/>
          <w:color w:val="FF0000"/>
        </w:rPr>
        <w:t>All surfaces in the scene model were matte and did not have specularities.</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r>
        <w:rPr>
          <w:rFonts w:asciiTheme="majorBidi" w:hAnsiTheme="majorBidi" w:cstheme="majorBidi"/>
          <w:color w:val="FF0000"/>
        </w:rPr>
        <w:t>”</w:t>
      </w:r>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368B4F37"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446628">
        <w:rPr>
          <w:rFonts w:asciiTheme="majorBidi" w:hAnsiTheme="majorBidi" w:cstheme="majorBidi"/>
          <w:color w:val="FF0000"/>
        </w:rPr>
        <w:t>9</w:t>
      </w:r>
      <w:r w:rsidR="00D95CB7">
        <w:rPr>
          <w:rFonts w:asciiTheme="majorBidi" w:hAnsiTheme="majorBidi" w:cstheme="majorBidi"/>
          <w:color w:val="FF0000"/>
        </w:rPr>
        <w:t>1</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0BEAC2BD" w:rsidR="001D3767"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1D3767" w:rsidRPr="00506DA6">
        <w:rPr>
          <w:rFonts w:asciiTheme="majorBidi" w:hAnsiTheme="majorBidi" w:cstheme="majorBidi"/>
          <w:color w:val="FF0000"/>
        </w:rPr>
        <w:t xml:space="preserve">Our rendering software allows us to compare the effect of background surface reflectances on target object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with and without simulation of secondary reflections of light from one object onto another. These secondary reflections were included in the dataset from which we report our primary results. When we turn off this feature of the rendering, we find (data not shown) that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w:t>
      </w:r>
      <w:r w:rsidR="0023684B">
        <w:rPr>
          <w:rFonts w:asciiTheme="majorBidi" w:hAnsiTheme="majorBidi" w:cstheme="majorBidi"/>
          <w:color w:val="FF0000"/>
        </w:rPr>
        <w:t xml:space="preserve"> direct effects of </w:t>
      </w:r>
      <w:r w:rsidR="00CA4763" w:rsidRPr="00506DA6">
        <w:rPr>
          <w:rFonts w:asciiTheme="majorBidi" w:hAnsiTheme="majorBidi" w:cstheme="majorBidi"/>
          <w:color w:val="FF0000"/>
        </w:rPr>
        <w:t>image-to-image variation in the reflectance of the background objects</w:t>
      </w:r>
      <w:r w:rsidR="0023684B">
        <w:rPr>
          <w:rFonts w:asciiTheme="majorBidi" w:hAnsiTheme="majorBidi" w:cstheme="majorBidi"/>
          <w:color w:val="FF0000"/>
        </w:rPr>
        <w:t xml:space="preserve"> on the AMA responses</w:t>
      </w:r>
      <w:r w:rsidR="00CA4763" w:rsidRPr="00506DA6">
        <w:rPr>
          <w:rFonts w:asciiTheme="majorBidi" w:hAnsiTheme="majorBidi" w:cstheme="majorBidi"/>
          <w:color w:val="FF0000"/>
        </w:rPr>
        <w:t>.</w:t>
      </w:r>
      <w:r>
        <w:rPr>
          <w:rFonts w:asciiTheme="majorBidi" w:hAnsiTheme="majorBidi" w:cstheme="majorBidi"/>
          <w:color w:val="FF0000"/>
        </w:rPr>
        <w:t>”</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59A87EF4"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 xml:space="preserve">We have added the definition of “relative RMSE” at the end of the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Pr="009F7F85">
        <w:rPr>
          <w:rFonts w:asciiTheme="majorBidi" w:hAnsiTheme="majorBidi" w:cstheme="majorBidi"/>
          <w:color w:val="FF0000"/>
        </w:rPr>
        <w:t xml:space="preserve">section. It now reads (Line </w:t>
      </w:r>
      <w:r w:rsidR="0023684B">
        <w:rPr>
          <w:rFonts w:asciiTheme="majorBidi" w:hAnsiTheme="majorBidi" w:cstheme="majorBidi"/>
          <w:color w:val="FF0000"/>
        </w:rPr>
        <w:t>21</w:t>
      </w:r>
      <w:r w:rsidR="00BB46F7">
        <w:rPr>
          <w:rFonts w:asciiTheme="majorBidi" w:hAnsiTheme="majorBidi" w:cstheme="majorBidi"/>
          <w:color w:val="FF0000"/>
        </w:rPr>
        <w:t>9</w:t>
      </w:r>
      <w:r w:rsidRPr="009F7F85">
        <w:rPr>
          <w:rFonts w:asciiTheme="majorBidi" w:hAnsiTheme="majorBidi" w:cstheme="majorBidi"/>
          <w:color w:val="FF0000"/>
        </w:rPr>
        <w:t>):</w:t>
      </w:r>
    </w:p>
    <w:p w14:paraId="75F06F01" w14:textId="6ED7372F" w:rsidR="00D7532C"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D7532C" w:rsidRPr="00506DA6">
        <w:rPr>
          <w:rFonts w:asciiTheme="majorBidi" w:hAnsiTheme="majorBidi" w:cstheme="majorBidi"/>
          <w:color w:val="FF0000"/>
        </w:rPr>
        <w:t xml:space="preserve">We quantified the performance of AMA and the baseline methods at estimating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w:t>
      </w:r>
      <w:r w:rsidR="007549A2">
        <w:rPr>
          <w:rFonts w:asciiTheme="majorBidi" w:hAnsiTheme="majorBidi" w:cstheme="majorBidi"/>
          <w:color w:val="FF0000"/>
        </w:rPr>
        <w:t>with</w:t>
      </w:r>
      <w:r w:rsidR="007549A2" w:rsidRPr="00506DA6">
        <w:rPr>
          <w:rFonts w:asciiTheme="majorBidi" w:hAnsiTheme="majorBidi" w:cstheme="majorBidi"/>
          <w:color w:val="FF0000"/>
        </w:rPr>
        <w:t xml:space="preserve"> </w:t>
      </w:r>
      <w:r w:rsidR="00D7532C" w:rsidRPr="00506DA6">
        <w:rPr>
          <w:rFonts w:asciiTheme="majorBidi" w:hAnsiTheme="majorBidi" w:cstheme="majorBidi"/>
          <w:color w:val="FF0000"/>
        </w:rPr>
        <w:t xml:space="preserve">relative root mean squared error (relative RMSE). Relative RMSE is the square root of the mean of the squared difference between the estimated and true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divided by the true </w:t>
      </w:r>
      <w:r w:rsidR="00C245B3">
        <w:rPr>
          <w:rFonts w:asciiTheme="majorBidi" w:hAnsiTheme="majorBidi" w:cstheme="majorBidi"/>
          <w:color w:val="FF0000"/>
        </w:rPr>
        <w:t>LRF</w:t>
      </w:r>
      <w:r w:rsidR="00D7532C" w:rsidRPr="00506DA6">
        <w:rPr>
          <w:rFonts w:asciiTheme="majorBidi" w:hAnsiTheme="majorBidi" w:cstheme="majorBidi"/>
          <w:color w:val="FF0000"/>
        </w:rPr>
        <w:t>. The mean is taken over all stimuli in the test set.</w:t>
      </w:r>
      <w:r>
        <w:rPr>
          <w:rFonts w:asciiTheme="majorBidi" w:hAnsiTheme="majorBidi" w:cstheme="majorBidi"/>
          <w:color w:val="FF0000"/>
        </w:rPr>
        <w: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here seemed to be any restrictions in using the AMA. Such disadvantages of the computations adopted in the present study could be identified, as well as the 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3BA9893E" w:rsidR="00B83014" w:rsidRPr="009F7F85" w:rsidRDefault="00731B27" w:rsidP="00B83014">
      <w:pPr>
        <w:jc w:val="both"/>
        <w:rPr>
          <w:rFonts w:asciiTheme="majorBidi" w:hAnsiTheme="majorBidi" w:cstheme="majorBidi"/>
          <w:color w:val="FF0000"/>
        </w:rPr>
      </w:pPr>
      <w:r w:rsidRPr="009F7F85">
        <w:rPr>
          <w:rFonts w:asciiTheme="majorBidi" w:hAnsiTheme="majorBidi" w:cstheme="majorBidi"/>
          <w:color w:val="FF0000"/>
        </w:rPr>
        <w:t xml:space="preserve">Sorry for the confusion. </w:t>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 xml:space="preserve">was to estimate </w:t>
      </w:r>
      <w:r w:rsidR="00C245B3">
        <w:rPr>
          <w:rFonts w:asciiTheme="majorBidi" w:hAnsiTheme="majorBidi" w:cstheme="majorBidi"/>
          <w:color w:val="FF0000"/>
        </w:rPr>
        <w:t>LRF</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C245B3">
        <w:rPr>
          <w:rFonts w:asciiTheme="majorBidi" w:hAnsiTheme="majorBidi" w:cstheme="majorBidi"/>
          <w:color w:val="FF0000"/>
        </w:rPr>
        <w:t>LRF</w:t>
      </w:r>
      <w:r w:rsidR="00AF76A2" w:rsidRPr="009F7F85">
        <w:rPr>
          <w:rFonts w:asciiTheme="majorBidi" w:hAnsiTheme="majorBidi" w:cstheme="majorBidi"/>
          <w:color w:val="FF0000"/>
        </w:rPr>
        <w:t xml:space="preserve">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lastRenderedPageBreak/>
        <w:t xml:space="preserve">the second paragraph of the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000853BC" w:rsidRPr="009F7F85">
        <w:rPr>
          <w:rFonts w:asciiTheme="majorBidi" w:hAnsiTheme="majorBidi" w:cstheme="majorBidi"/>
          <w:color w:val="FF0000"/>
        </w:rPr>
        <w:t>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(Line </w:t>
      </w:r>
      <w:r w:rsidR="002B0B43">
        <w:rPr>
          <w:rFonts w:asciiTheme="majorBidi" w:hAnsiTheme="majorBidi" w:cstheme="majorBidi"/>
          <w:color w:val="FF0000"/>
        </w:rPr>
        <w:t>18</w:t>
      </w:r>
      <w:r w:rsidR="00795621">
        <w:rPr>
          <w:rFonts w:asciiTheme="majorBidi" w:hAnsiTheme="majorBidi" w:cstheme="majorBidi"/>
          <w:color w:val="FF0000"/>
        </w:rPr>
        <w:t>6</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7EBE7C2A" w:rsidR="000853BC" w:rsidRPr="00506DA6" w:rsidRDefault="00776316" w:rsidP="00B83014">
      <w:pPr>
        <w:pStyle w:val="Quote"/>
        <w:rPr>
          <w:rFonts w:asciiTheme="majorBidi" w:hAnsiTheme="majorBidi" w:cstheme="majorBidi"/>
          <w:color w:val="FF0000"/>
        </w:rPr>
      </w:pPr>
      <w:r>
        <w:rPr>
          <w:rFonts w:asciiTheme="majorBidi" w:hAnsiTheme="majorBidi" w:cstheme="majorBidi"/>
          <w:color w:val="FF0000"/>
        </w:rPr>
        <w:t>“</w:t>
      </w:r>
      <w:r w:rsidR="000853BC" w:rsidRPr="00506DA6">
        <w:rPr>
          <w:rFonts w:asciiTheme="majorBidi" w:hAnsiTheme="majorBidi" w:cstheme="majorBidi"/>
          <w:color w:val="FF0000"/>
        </w:rPr>
        <w:t xml:space="preserve">In our implementation of AMA, we used both the Kullback-Leibler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w:t>
      </w:r>
      <w:r w:rsidR="00C245B3">
        <w:rPr>
          <w:rFonts w:asciiTheme="majorBidi" w:hAnsiTheme="majorBidi" w:cstheme="majorBidi"/>
          <w:color w:val="FF0000"/>
        </w:rPr>
        <w:t>LRF</w:t>
      </w:r>
      <w:r w:rsidR="006557C9" w:rsidRPr="00506DA6">
        <w:rPr>
          <w:rFonts w:asciiTheme="majorBidi" w:hAnsiTheme="majorBidi" w:cstheme="majorBidi"/>
          <w:color w:val="FF0000"/>
        </w:rPr>
        <w:t xml:space="preserve">. </w:t>
      </w:r>
      <w:r w:rsidR="000853BC" w:rsidRPr="00506DA6">
        <w:rPr>
          <w:rFonts w:asciiTheme="majorBidi" w:hAnsiTheme="majorBidi" w:cstheme="majorBidi"/>
          <w:color w:val="FF0000"/>
        </w:rPr>
        <w:t xml:space="preserve">Training with both cost functions yielded similar estimation performance; the results reported here are for </w:t>
      </w:r>
      <w:r w:rsidR="0023684B">
        <w:rPr>
          <w:rFonts w:asciiTheme="majorBidi" w:hAnsiTheme="majorBidi" w:cstheme="majorBidi"/>
          <w:color w:val="FF0000"/>
        </w:rPr>
        <w:t xml:space="preserve">when </w:t>
      </w:r>
      <w:r w:rsidR="000853BC" w:rsidRPr="00506DA6">
        <w:rPr>
          <w:rFonts w:asciiTheme="majorBidi" w:hAnsiTheme="majorBidi" w:cstheme="majorBidi"/>
          <w:color w:val="FF0000"/>
        </w:rPr>
        <w:t>the Kullback-Leibler divergence cost function</w:t>
      </w:r>
      <w:r w:rsidR="0023684B">
        <w:rPr>
          <w:rFonts w:asciiTheme="majorBidi" w:hAnsiTheme="majorBidi" w:cstheme="majorBidi"/>
          <w:color w:val="FF0000"/>
        </w:rPr>
        <w:t xml:space="preserve"> was used in training</w:t>
      </w:r>
      <w:r w:rsidR="000853BC" w:rsidRPr="00506DA6">
        <w:rPr>
          <w:rFonts w:asciiTheme="majorBidi" w:hAnsiTheme="majorBidi" w:cstheme="majorBidi"/>
          <w:color w:val="FF0000"/>
        </w:rPr>
        <w:t>.</w:t>
      </w:r>
      <w:r>
        <w:rPr>
          <w:rFonts w:asciiTheme="majorBidi" w:hAnsiTheme="majorBidi" w:cstheme="majorBidi"/>
          <w:color w:val="FF0000"/>
        </w:rPr>
        <w:t>”</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3D73A1FF"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(Gattass et al, 1981; Gattass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 xml:space="preserve">ed within primary visual cortex. Figure 9b shows the image area that was used, and </w:t>
      </w:r>
      <w:r w:rsidR="0023684B">
        <w:rPr>
          <w:rFonts w:asciiTheme="majorBidi" w:hAnsiTheme="majorBidi" w:cstheme="majorBidi"/>
          <w:color w:val="FF0000"/>
        </w:rPr>
        <w:t xml:space="preserve">this area </w:t>
      </w:r>
      <w:r w:rsidR="00AF76A2" w:rsidRPr="009F7F85">
        <w:rPr>
          <w:rFonts w:asciiTheme="majorBidi" w:hAnsiTheme="majorBidi" w:cstheme="majorBidi"/>
          <w:color w:val="FF0000"/>
        </w:rPr>
        <w:t>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63CE9D17"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00861921" w:rsidRPr="009F7F85">
        <w:rPr>
          <w:rFonts w:asciiTheme="majorBidi" w:hAnsiTheme="majorBidi" w:cstheme="majorBidi"/>
          <w:color w:val="FF0000"/>
        </w:rPr>
        <w:t xml:space="preserve">(Line </w:t>
      </w:r>
      <w:r w:rsidR="0023684B">
        <w:rPr>
          <w:rFonts w:asciiTheme="majorBidi" w:hAnsiTheme="majorBidi" w:cstheme="majorBidi"/>
          <w:color w:val="FF0000"/>
        </w:rPr>
        <w:t>14</w:t>
      </w:r>
      <w:r w:rsidR="00EE542D">
        <w:rPr>
          <w:rFonts w:asciiTheme="majorBidi" w:hAnsiTheme="majorBidi" w:cstheme="majorBidi"/>
          <w:color w:val="FF0000"/>
        </w:rPr>
        <w:t>7</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 xml:space="preserve">second paragraph of the </w:t>
      </w:r>
      <w:r w:rsidR="0023684B">
        <w:rPr>
          <w:rFonts w:asciiTheme="majorBidi" w:hAnsiTheme="majorBidi" w:cstheme="majorBidi"/>
          <w:color w:val="FF0000"/>
        </w:rPr>
        <w:t>f</w:t>
      </w:r>
      <w:r w:rsidR="0023684B" w:rsidRPr="009F7F85">
        <w:rPr>
          <w:rFonts w:asciiTheme="majorBidi" w:hAnsiTheme="majorBidi" w:cstheme="majorBidi"/>
          <w:color w:val="FF0000"/>
        </w:rPr>
        <w:t xml:space="preserve">uture </w:t>
      </w:r>
      <w:r w:rsidR="0023684B">
        <w:rPr>
          <w:rFonts w:asciiTheme="majorBidi" w:hAnsiTheme="majorBidi" w:cstheme="majorBidi"/>
          <w:color w:val="FF0000"/>
        </w:rPr>
        <w:t>d</w:t>
      </w:r>
      <w:r w:rsidR="0023684B" w:rsidRPr="009F7F85">
        <w:rPr>
          <w:rFonts w:asciiTheme="majorBidi" w:hAnsiTheme="majorBidi" w:cstheme="majorBidi"/>
          <w:color w:val="FF0000"/>
        </w:rPr>
        <w:t xml:space="preserve">irections </w:t>
      </w:r>
      <w:r w:rsidR="00B260DD" w:rsidRPr="009F7F85">
        <w:rPr>
          <w:rFonts w:asciiTheme="majorBidi" w:hAnsiTheme="majorBidi" w:cstheme="majorBidi"/>
          <w:color w:val="FF0000"/>
        </w:rPr>
        <w:t xml:space="preserve">section of the </w:t>
      </w:r>
      <w:r w:rsidR="0023684B">
        <w:rPr>
          <w:rFonts w:asciiTheme="majorBidi" w:hAnsiTheme="majorBidi" w:cstheme="majorBidi"/>
          <w:color w:val="FF0000"/>
        </w:rPr>
        <w:t>d</w:t>
      </w:r>
      <w:r w:rsidR="0023684B" w:rsidRPr="009F7F85">
        <w:rPr>
          <w:rFonts w:asciiTheme="majorBidi" w:hAnsiTheme="majorBidi" w:cstheme="majorBidi"/>
          <w:color w:val="FF0000"/>
        </w:rPr>
        <w:t xml:space="preserve">iscussion </w:t>
      </w:r>
      <w:r w:rsidR="00B260DD" w:rsidRPr="009F7F85">
        <w:rPr>
          <w:rFonts w:asciiTheme="majorBidi" w:hAnsiTheme="majorBidi" w:cstheme="majorBidi"/>
          <w:color w:val="FF0000"/>
        </w:rPr>
        <w:t xml:space="preserve">(Line </w:t>
      </w:r>
      <w:r w:rsidR="005F4415">
        <w:rPr>
          <w:rFonts w:asciiTheme="majorBidi" w:hAnsiTheme="majorBidi" w:cstheme="majorBidi"/>
          <w:color w:val="FF0000"/>
        </w:rPr>
        <w:t>3</w:t>
      </w:r>
      <w:r w:rsidR="00281CA5">
        <w:rPr>
          <w:rFonts w:asciiTheme="majorBidi" w:hAnsiTheme="majorBidi" w:cstheme="majorBidi"/>
          <w:color w:val="FF0000"/>
        </w:rPr>
        <w:t>7</w:t>
      </w:r>
      <w:r w:rsidR="00C47AE4">
        <w:rPr>
          <w:rFonts w:asciiTheme="majorBidi" w:hAnsiTheme="majorBidi" w:cstheme="majorBidi"/>
          <w:color w:val="FF0000"/>
        </w:rPr>
        <w:t>9</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35D51BFB"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w:t>
      </w:r>
      <w:r w:rsidR="00EE542D">
        <w:rPr>
          <w:rFonts w:asciiTheme="majorBidi" w:hAnsiTheme="majorBidi" w:cstheme="majorBidi"/>
          <w:color w:val="FF0000"/>
        </w:rPr>
        <w:t>7</w:t>
      </w:r>
      <w:r w:rsidRPr="00506DA6">
        <w:rPr>
          <w:rFonts w:asciiTheme="majorBidi" w:hAnsiTheme="majorBidi" w:cstheme="majorBidi"/>
          <w:color w:val="FF0000"/>
        </w:rPr>
        <w:t xml:space="preserve">: </w:t>
      </w:r>
      <w:r w:rsidR="00776316">
        <w:rPr>
          <w:rFonts w:asciiTheme="majorBidi" w:hAnsiTheme="majorBidi" w:cstheme="majorBidi"/>
          <w:color w:val="FF0000"/>
        </w:rPr>
        <w:t>“</w:t>
      </w:r>
      <w:r w:rsidRPr="00506DA6">
        <w:rPr>
          <w:rFonts w:asciiTheme="majorBidi" w:hAnsiTheme="majorBidi" w:cstheme="majorBidi"/>
          <w:color w:val="FF0000"/>
        </w:rPr>
        <w:t>We focus</w:t>
      </w:r>
      <w:r w:rsidR="00C97C37" w:rsidRPr="00506DA6">
        <w:rPr>
          <w:rFonts w:asciiTheme="majorBidi" w:hAnsiTheme="majorBidi" w:cstheme="majorBidi"/>
          <w:color w:val="FF0000"/>
        </w:rPr>
        <w:t xml:space="preserve">ed our analysis on image regions local to the target by cropping the rendered images to </w:t>
      </w:r>
      <w:r w:rsidR="00B45918" w:rsidRPr="00506DA6">
        <w:rPr>
          <w:rFonts w:asciiTheme="majorBidi" w:hAnsiTheme="majorBidi" w:cstheme="majorBidi"/>
          <w:color w:val="FF0000"/>
        </w:rPr>
        <w:t xml:space="preserve">1°x1° </w:t>
      </w:r>
      <w:r w:rsidR="00C97C37" w:rsidRPr="00506DA6">
        <w:rPr>
          <w:rFonts w:asciiTheme="majorBidi" w:hAnsiTheme="majorBidi" w:cstheme="majorBidi"/>
          <w:color w:val="FF0000"/>
        </w:rPr>
        <w:t xml:space="preserve">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51 pixels;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 xml:space="preserve">In primary visual cortex, foveal receptive fields have a maximum spatial extent of approximately 1 degree of visual angle (Gattass, Gross, &amp; </w:t>
      </w:r>
      <w:proofErr w:type="gramStart"/>
      <w:r w:rsidR="00C97C37" w:rsidRPr="00506DA6">
        <w:rPr>
          <w:rFonts w:asciiTheme="majorBidi" w:hAnsiTheme="majorBidi" w:cstheme="majorBidi"/>
          <w:color w:val="FF0000"/>
        </w:rPr>
        <w:t>Sandell ,</w:t>
      </w:r>
      <w:proofErr w:type="gramEnd"/>
      <w:r w:rsidR="00C97C37" w:rsidRPr="00506DA6">
        <w:rPr>
          <w:rFonts w:asciiTheme="majorBidi" w:hAnsiTheme="majorBidi" w:cstheme="majorBidi"/>
          <w:color w:val="FF0000"/>
        </w:rPr>
        <w:t xml:space="preserve"> 1981;  Gattass,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r w:rsidR="00776316">
        <w:rPr>
          <w:rFonts w:asciiTheme="majorBidi" w:hAnsiTheme="majorBidi" w:cstheme="majorBidi"/>
          <w:color w:val="FF0000"/>
        </w:rPr>
        <w:t>”</w:t>
      </w:r>
    </w:p>
    <w:p w14:paraId="491A8225" w14:textId="34F2AC85"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281CA5">
        <w:rPr>
          <w:rFonts w:asciiTheme="majorBidi" w:hAnsiTheme="majorBidi" w:cstheme="majorBidi"/>
          <w:color w:val="FF0000"/>
        </w:rPr>
        <w:t>37</w:t>
      </w:r>
      <w:r w:rsidR="00C47AE4">
        <w:rPr>
          <w:rFonts w:asciiTheme="majorBidi" w:hAnsiTheme="majorBidi" w:cstheme="majorBidi"/>
          <w:color w:val="FF0000"/>
        </w:rPr>
        <w:t>9</w:t>
      </w:r>
      <w:r w:rsidRPr="00506DA6">
        <w:rPr>
          <w:rFonts w:asciiTheme="majorBidi" w:hAnsiTheme="majorBidi" w:cstheme="majorBidi"/>
          <w:color w:val="FF0000"/>
        </w:rPr>
        <w:t xml:space="preserve">: </w:t>
      </w:r>
      <w:r w:rsidR="00776316">
        <w:rPr>
          <w:rFonts w:asciiTheme="majorBidi" w:hAnsiTheme="majorBidi" w:cstheme="majorBidi"/>
          <w:color w:val="FF0000"/>
        </w:rPr>
        <w:t>“</w:t>
      </w:r>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 xml:space="preserve">available for </w:t>
      </w:r>
      <w:r w:rsidR="00C245B3">
        <w:rPr>
          <w:rFonts w:asciiTheme="majorBidi" w:hAnsiTheme="majorBidi" w:cstheme="majorBidi"/>
          <w:color w:val="FF0000"/>
        </w:rPr>
        <w:t>LRF</w:t>
      </w:r>
      <w:r w:rsidR="00BD68DB" w:rsidRPr="00506DA6">
        <w:rPr>
          <w:rFonts w:asciiTheme="majorBidi" w:hAnsiTheme="majorBidi" w:cstheme="majorBidi"/>
          <w:color w:val="FF0000"/>
        </w:rPr>
        <w:t xml:space="preserve">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regions, </w:t>
      </w:r>
      <w:r w:rsidR="00E12FAB" w:rsidRPr="00506DA6">
        <w:rPr>
          <w:rFonts w:asciiTheme="majorBidi" w:hAnsiTheme="majorBidi" w:cstheme="majorBidi"/>
          <w:color w:val="FF0000"/>
        </w:rPr>
        <w:t>and doing so would quantify the value of spatially remote information for luminance constancy.</w:t>
      </w:r>
      <w:r w:rsidR="00776316">
        <w:rPr>
          <w:rFonts w:asciiTheme="majorBidi" w:hAnsiTheme="majorBidi" w:cstheme="majorBidi"/>
          <w:color w:val="FF0000"/>
        </w:rPr>
        <w:t>”</w:t>
      </w:r>
      <w:r w:rsidR="00E12FAB" w:rsidRPr="00506DA6">
        <w:rPr>
          <w:rFonts w:asciiTheme="majorBidi" w:hAnsiTheme="majorBidi" w:cstheme="majorBidi"/>
          <w:color w:val="FF0000"/>
        </w:rPr>
        <w:t xml:space="preserve">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The rendering software operates in arbitrary distance units – any overall scaling of the scene and distance to the eye does not change the rendered image. Similarly, we compute optical blur using 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58AFCEE2"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Indeed, we don't have a sharp definition of naturalistic, but we think the intended meaning – "like natural images but with some remain</w:t>
      </w:r>
      <w:r w:rsidR="00EB72CC">
        <w:rPr>
          <w:rFonts w:asciiTheme="majorBidi" w:hAnsiTheme="majorBidi" w:cstheme="majorBidi"/>
          <w:color w:val="FF0000"/>
        </w:rPr>
        <w:t>ing</w:t>
      </w:r>
      <w:r>
        <w:rPr>
          <w:rFonts w:asciiTheme="majorBidi" w:hAnsiTheme="majorBidi" w:cstheme="majorBidi"/>
          <w:color w:val="FF0000"/>
        </w:rPr>
        <w:t xml:space="preserve"> artificialness"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Thus, despite using the "natural" dataset, those were decomposed and fitted with linear combination of Gaussians. This may sounds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2CD4850E"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182069">
        <w:rPr>
          <w:rFonts w:asciiTheme="majorBidi" w:hAnsiTheme="majorBidi" w:cstheme="majorBidi"/>
          <w:color w:val="FF0000"/>
        </w:rPr>
        <w:t>, not the spectra or the spectral components</w:t>
      </w:r>
      <w:r w:rsidRPr="009F7F85">
        <w:rPr>
          <w:rFonts w:asciiTheme="majorBidi" w:hAnsiTheme="majorBidi" w:cstheme="majorBidi"/>
          <w:color w:val="FF0000"/>
        </w:rPr>
        <w:t>.</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27814376"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w:t>
      </w:r>
      <w:r w:rsidR="00C245B3">
        <w:rPr>
          <w:rFonts w:asciiTheme="majorBidi" w:hAnsiTheme="majorBidi" w:cstheme="majorBidi"/>
          <w:color w:val="FF0000"/>
        </w:rPr>
        <w:t>LRF</w:t>
      </w:r>
      <w:r w:rsidRPr="009F7F85">
        <w:rPr>
          <w:rFonts w:asciiTheme="majorBidi" w:hAnsiTheme="majorBidi" w:cstheme="majorBidi"/>
          <w:color w:val="FF0000"/>
        </w:rPr>
        <w:t xml:space="preserve">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6024D">
        <w:rPr>
          <w:rFonts w:asciiTheme="majorBidi" w:hAnsiTheme="majorBidi" w:cstheme="majorBidi"/>
          <w:color w:val="FF0000"/>
        </w:rPr>
        <w:t>8</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50D8EC15"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w:t>
      </w:r>
      <w:r w:rsidR="00C245B3">
        <w:rPr>
          <w:rFonts w:asciiTheme="majorBidi" w:hAnsiTheme="majorBidi" w:cstheme="majorBidi"/>
          <w:color w:val="FF0000"/>
        </w:rPr>
        <w:t>LRF</w:t>
      </w:r>
      <w:r w:rsidRPr="009F7F85">
        <w:rPr>
          <w:rFonts w:asciiTheme="majorBidi" w:hAnsiTheme="majorBidi" w:cstheme="majorBidi"/>
          <w:color w:val="FF0000"/>
        </w:rPr>
        <w:t xml:space="preserve">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now mention this in the text (Line </w:t>
      </w:r>
      <w:r w:rsidR="0023684B">
        <w:rPr>
          <w:rFonts w:asciiTheme="majorBidi" w:hAnsiTheme="majorBidi" w:cstheme="majorBidi"/>
          <w:color w:val="FF0000"/>
        </w:rPr>
        <w:t>10</w:t>
      </w:r>
      <w:r w:rsidR="00621974">
        <w:rPr>
          <w:rFonts w:asciiTheme="majorBidi" w:hAnsiTheme="majorBidi" w:cstheme="majorBidi"/>
          <w:color w:val="FF0000"/>
        </w:rPr>
        <w:t>6</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0B5B8073" w:rsidR="00081F56" w:rsidRPr="00506DA6" w:rsidRDefault="00776316" w:rsidP="00770A68">
      <w:pPr>
        <w:pStyle w:val="Quote"/>
        <w:rPr>
          <w:rFonts w:asciiTheme="majorBidi" w:hAnsiTheme="majorBidi" w:cstheme="majorBidi"/>
          <w:color w:val="FF0000"/>
        </w:rPr>
      </w:pPr>
      <w:r>
        <w:rPr>
          <w:rFonts w:asciiTheme="majorBidi" w:hAnsiTheme="majorBidi" w:cstheme="majorBidi"/>
          <w:color w:val="FF0000"/>
        </w:rPr>
        <w:lastRenderedPageBreak/>
        <w:t>“</w:t>
      </w:r>
      <w:r w:rsidR="001268CD" w:rsidRPr="00506DA6">
        <w:rPr>
          <w:rFonts w:asciiTheme="majorBidi" w:hAnsiTheme="majorBidi" w:cstheme="majorBidi"/>
          <w:color w:val="FF0000"/>
        </w:rPr>
        <w:t>More than 90% of the surface reflectance spectra (generated as described below) fell within this range.</w:t>
      </w:r>
      <w:r>
        <w:rPr>
          <w:rFonts w:asciiTheme="majorBidi" w:hAnsiTheme="majorBidi" w:cstheme="majorBidi"/>
          <w:color w:val="FF0000"/>
        </w:rPr>
        <w:t>”</w:t>
      </w:r>
    </w:p>
    <w:p w14:paraId="289E2A9F" w14:textId="766403B2"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 xml:space="preserve">The meaning of </w:t>
      </w:r>
      <w:r w:rsidR="00C245B3">
        <w:rPr>
          <w:rFonts w:asciiTheme="majorBidi" w:hAnsiTheme="majorBidi" w:cstheme="majorBidi"/>
          <w:color w:val="FF0000"/>
        </w:rPr>
        <w:t>LRF</w:t>
      </w:r>
      <w:r w:rsidRPr="009F7F85">
        <w:rPr>
          <w:rFonts w:asciiTheme="majorBidi" w:hAnsiTheme="majorBidi" w:cstheme="majorBidi"/>
          <w:color w:val="FF0000"/>
        </w:rPr>
        <w:t xml:space="preserve"> 0 and 1 is now provided in the text</w:t>
      </w:r>
      <w:r w:rsidR="00C7178E" w:rsidRPr="009F7F85">
        <w:rPr>
          <w:rFonts w:asciiTheme="majorBidi" w:hAnsiTheme="majorBidi" w:cstheme="majorBidi"/>
          <w:color w:val="FF0000"/>
        </w:rPr>
        <w:t xml:space="preserve"> (Line </w:t>
      </w:r>
      <w:r w:rsidR="0023684B" w:rsidRPr="003E0C44">
        <w:rPr>
          <w:rFonts w:asciiTheme="majorBidi" w:hAnsiTheme="majorBidi" w:cstheme="majorBidi"/>
          <w:color w:val="FF0000"/>
        </w:rPr>
        <w:t>6</w:t>
      </w:r>
      <w:r w:rsidR="00DB45F5">
        <w:rPr>
          <w:rFonts w:asciiTheme="majorBidi" w:hAnsiTheme="majorBidi" w:cstheme="majorBidi"/>
          <w:color w:val="FF0000"/>
        </w:rPr>
        <w:t>5</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60113DF8" w:rsidR="00502048" w:rsidRPr="00506DA6" w:rsidRDefault="00776316" w:rsidP="00770A68">
      <w:pPr>
        <w:pStyle w:val="Quote"/>
        <w:rPr>
          <w:rFonts w:asciiTheme="majorBidi" w:hAnsiTheme="majorBidi" w:cstheme="majorBidi"/>
          <w:color w:val="FF0000"/>
        </w:rPr>
      </w:pPr>
      <w:r>
        <w:rPr>
          <w:rFonts w:asciiTheme="majorBidi" w:hAnsiTheme="majorBidi" w:cstheme="majorBidi"/>
          <w:color w:val="FF0000"/>
        </w:rPr>
        <w:t>“</w:t>
      </w:r>
      <w:r w:rsidR="00770A68" w:rsidRPr="00506DA6">
        <w:rPr>
          <w:rFonts w:asciiTheme="majorBidi" w:hAnsiTheme="majorBidi" w:cstheme="majorBidi"/>
          <w:color w:val="FF0000"/>
        </w:rPr>
        <w:t xml:space="preserve">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0</w:t>
      </w:r>
      <w:r w:rsidR="00C7178E" w:rsidRPr="00506DA6">
        <w:rPr>
          <w:rFonts w:asciiTheme="majorBidi" w:hAnsiTheme="majorBidi" w:cstheme="majorBidi"/>
          <w:color w:val="FF0000"/>
        </w:rPr>
        <w:t xml:space="preserve"> means that none of the light from the reference illuminant is reflected</w:t>
      </w:r>
      <w:r w:rsidR="00770A68" w:rsidRPr="00506DA6">
        <w:rPr>
          <w:rFonts w:asciiTheme="majorBidi" w:hAnsiTheme="majorBidi" w:cstheme="majorBidi"/>
          <w:color w:val="FF0000"/>
        </w:rPr>
        <w:t xml:space="preserve"> from the surface. 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1</w:t>
      </w:r>
      <w:r w:rsidR="00C7178E" w:rsidRPr="00506DA6">
        <w:rPr>
          <w:rFonts w:asciiTheme="majorBidi" w:hAnsiTheme="majorBidi" w:cstheme="majorBidi"/>
          <w:color w:val="FF0000"/>
        </w:rPr>
        <w:t xml:space="preserve"> means </w:t>
      </w:r>
      <w:r w:rsidR="00770A68" w:rsidRPr="00506DA6">
        <w:rPr>
          <w:rFonts w:asciiTheme="majorBidi" w:hAnsiTheme="majorBidi" w:cstheme="majorBidi"/>
          <w:color w:val="FF0000"/>
        </w:rPr>
        <w:t>that the luminance of the surface reflectance under the reference illuminant is the same as the luminance of a perfect reflector under that same illuminant.</w:t>
      </w:r>
      <w:r>
        <w:rPr>
          <w:rFonts w:asciiTheme="majorBidi" w:hAnsiTheme="majorBidi" w:cstheme="majorBidi"/>
          <w:color w:val="FF0000"/>
        </w:rPr>
        <w: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37A01CEA"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6B2912">
        <w:rPr>
          <w:rFonts w:asciiTheme="majorBidi" w:hAnsiTheme="majorBidi" w:cstheme="majorBidi"/>
          <w:color w:val="FF0000"/>
        </w:rPr>
        <w:t>9</w:t>
      </w:r>
      <w:r w:rsidRPr="009F7F85">
        <w:rPr>
          <w:rFonts w:asciiTheme="majorBidi" w:hAnsiTheme="majorBidi" w:cstheme="majorBidi"/>
          <w:color w:val="FF0000"/>
        </w:rPr>
        <w:t>).</w:t>
      </w:r>
    </w:p>
    <w:p w14:paraId="0099A526" w14:textId="3455D1D1" w:rsidR="00D9741C" w:rsidRPr="00506DA6" w:rsidRDefault="00776316" w:rsidP="00AB2C0D">
      <w:pPr>
        <w:pStyle w:val="Quote"/>
        <w:rPr>
          <w:rFonts w:asciiTheme="majorBidi" w:hAnsiTheme="majorBidi" w:cstheme="majorBidi"/>
          <w:color w:val="FF0000"/>
        </w:rPr>
      </w:pPr>
      <w:r>
        <w:rPr>
          <w:rFonts w:asciiTheme="majorBidi" w:hAnsiTheme="majorBidi" w:cstheme="majorBidi"/>
          <w:color w:val="FF0000"/>
        </w:rPr>
        <w:t>“</w:t>
      </w:r>
      <w:r w:rsidR="006F187C"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006F187C" w:rsidRPr="00506DA6">
        <w:rPr>
          <w:rFonts w:asciiTheme="majorBidi" w:hAnsiTheme="majorBidi" w:cstheme="majorBidi"/>
          <w:color w:val="FF0000"/>
        </w:rPr>
        <w:t>ondition</w:t>
      </w:r>
      <w:r w:rsidR="00AB2C0D" w:rsidRPr="00506DA6">
        <w:rPr>
          <w:rFonts w:asciiTheme="majorBidi" w:hAnsiTheme="majorBidi" w:cstheme="majorBidi"/>
          <w:color w:val="FF0000"/>
        </w:rPr>
        <w:t>s</w:t>
      </w:r>
      <w:r w:rsidR="006F187C"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006F187C"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006F187C" w:rsidRPr="00506DA6">
        <w:rPr>
          <w:rFonts w:asciiTheme="majorBidi" w:hAnsiTheme="majorBidi" w:cstheme="majorBidi"/>
          <w:color w:val="FF0000"/>
        </w:rPr>
        <w:t>The overall intensity varied from scene to scene.</w:t>
      </w:r>
      <w:r>
        <w:rPr>
          <w:rFonts w:asciiTheme="majorBidi" w:hAnsiTheme="majorBidi" w:cstheme="majorBidi"/>
          <w:color w:val="FF0000"/>
        </w:rPr>
        <w:t>”</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6B2912" w:rsidRDefault="00D245A9" w:rsidP="00D6025E">
      <w:pPr>
        <w:jc w:val="both"/>
        <w:rPr>
          <w:rFonts w:asciiTheme="majorBidi" w:hAnsiTheme="majorBidi" w:cstheme="majorBidi"/>
          <w:color w:val="FF0000"/>
        </w:rPr>
      </w:pPr>
      <w:r w:rsidRPr="006B2912">
        <w:rPr>
          <w:rFonts w:asciiTheme="majorBidi" w:hAnsiTheme="majorBidi" w:cstheme="majorBidi"/>
          <w:color w:val="FF0000"/>
        </w:rPr>
        <w:t>The github repositor</w:t>
      </w:r>
      <w:r w:rsidR="00A737F1" w:rsidRPr="006B2912">
        <w:rPr>
          <w:rFonts w:asciiTheme="majorBidi" w:hAnsiTheme="majorBidi" w:cstheme="majorBidi"/>
          <w:color w:val="FF0000"/>
        </w:rPr>
        <w:t>ies for the code</w:t>
      </w:r>
      <w:r w:rsidRPr="006B2912">
        <w:rPr>
          <w:rFonts w:asciiTheme="majorBidi" w:hAnsiTheme="majorBidi" w:cstheme="majorBidi"/>
          <w:color w:val="FF0000"/>
        </w:rPr>
        <w:t xml:space="preserve"> </w:t>
      </w:r>
      <w:r w:rsidR="00A737F1" w:rsidRPr="006B2912">
        <w:rPr>
          <w:rFonts w:asciiTheme="majorBidi" w:hAnsiTheme="majorBidi" w:cstheme="majorBidi"/>
          <w:color w:val="FF0000"/>
        </w:rPr>
        <w:t>(links provided in the paper) provide these details. We think it is most useful to keep this sort of information with the code, rather than laying it out in the paper itself</w:t>
      </w:r>
      <w:r w:rsidRPr="006B2912">
        <w:rPr>
          <w:rFonts w:asciiTheme="majorBidi" w:hAnsiTheme="majorBidi" w:cstheme="majorBidi"/>
          <w:color w:val="FF000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51 pixel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189DC43F"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w:t>
      </w:r>
      <w:r w:rsidR="0023684B">
        <w:rPr>
          <w:rFonts w:asciiTheme="majorBidi" w:hAnsiTheme="majorBidi" w:cstheme="majorBidi"/>
          <w:color w:val="FF0000"/>
        </w:rPr>
        <w:t>15</w:t>
      </w:r>
      <w:r w:rsidR="006B2912">
        <w:rPr>
          <w:rFonts w:asciiTheme="majorBidi" w:hAnsiTheme="majorBidi" w:cstheme="majorBidi"/>
          <w:color w:val="FF0000"/>
        </w:rPr>
        <w:t>5</w:t>
      </w:r>
      <w:r w:rsidRPr="009F7F85">
        <w:rPr>
          <w:rFonts w:asciiTheme="majorBidi" w:hAnsiTheme="majorBidi" w:cstheme="majorBidi"/>
          <w:color w:val="FF0000"/>
        </w:rPr>
        <w:t>):</w:t>
      </w:r>
    </w:p>
    <w:p w14:paraId="710CA154" w14:textId="2B3CAAA9" w:rsidR="00E2068A" w:rsidRPr="009F7F85" w:rsidRDefault="00776316" w:rsidP="00E2068A">
      <w:pPr>
        <w:pStyle w:val="Quote"/>
        <w:rPr>
          <w:rFonts w:asciiTheme="majorBidi" w:hAnsiTheme="majorBidi" w:cstheme="majorBidi"/>
          <w:color w:val="FF0000"/>
        </w:rPr>
      </w:pPr>
      <w:r>
        <w:rPr>
          <w:rFonts w:asciiTheme="majorBidi" w:hAnsiTheme="majorBidi" w:cstheme="majorBidi"/>
          <w:color w:val="FF0000"/>
        </w:rPr>
        <w:t>“</w:t>
      </w:r>
      <w:r w:rsidR="00E2068A" w:rsidRPr="009F7F85">
        <w:rPr>
          <w:rFonts w:asciiTheme="majorBidi" w:hAnsiTheme="majorBidi" w:cstheme="majorBidi"/>
          <w:color w:val="FF0000"/>
        </w:rPr>
        <w:t xml:space="preserve">The cone mosaic contained L:M:S cones in </w:t>
      </w:r>
      <w:r w:rsidR="00904F37">
        <w:rPr>
          <w:rFonts w:asciiTheme="majorBidi" w:hAnsiTheme="majorBidi" w:cstheme="majorBidi"/>
          <w:color w:val="FF0000"/>
        </w:rPr>
        <w:t xml:space="preserve">approximately </w:t>
      </w:r>
      <w:r w:rsidR="00E2068A" w:rsidRPr="009F7F85">
        <w:rPr>
          <w:rFonts w:asciiTheme="majorBidi" w:hAnsiTheme="majorBidi" w:cstheme="majorBidi"/>
          <w:color w:val="FF0000"/>
        </w:rPr>
        <w:t>the ratio 0.6:0.3:0.1 (</w:t>
      </w:r>
      <w:r w:rsidR="0083645C" w:rsidRPr="0083645C">
        <w:rPr>
          <w:rFonts w:asciiTheme="majorBidi" w:hAnsiTheme="majorBidi" w:cstheme="majorBidi"/>
          <w:color w:val="FF0000"/>
        </w:rPr>
        <w:t>1523 L cones, 801 M cones, 277 S cones</w:t>
      </w:r>
      <w:r w:rsidR="00E2068A" w:rsidRPr="009F7F85">
        <w:rPr>
          <w:rFonts w:asciiTheme="majorBidi" w:hAnsiTheme="majorBidi" w:cstheme="majorBidi"/>
          <w:color w:val="FF0000"/>
        </w:rPr>
        <w:t>) …</w:t>
      </w:r>
      <w:r>
        <w:rPr>
          <w:rFonts w:asciiTheme="majorBidi" w:hAnsiTheme="majorBidi" w:cstheme="majorBidi"/>
          <w:color w:val="FF0000"/>
        </w:rPr>
        <w:t>”</w:t>
      </w:r>
    </w:p>
    <w:p w14:paraId="4F7A420B" w14:textId="44FC9A5D"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lastRenderedPageBreak/>
        <w:t xml:space="preserve">We </w:t>
      </w:r>
      <w:r w:rsidR="0049270F" w:rsidRPr="009F7F85">
        <w:rPr>
          <w:rFonts w:asciiTheme="majorBidi" w:hAnsiTheme="majorBidi" w:cstheme="majorBidi"/>
          <w:color w:val="FF0000"/>
        </w:rPr>
        <w:t xml:space="preserve">used a </w:t>
      </w:r>
      <w:r w:rsidRPr="009F7F85">
        <w:rPr>
          <w:rFonts w:asciiTheme="majorBidi" w:hAnsiTheme="majorBidi" w:cstheme="majorBidi"/>
          <w:color w:val="FF0000"/>
        </w:rPr>
        <w:t>demosaiced</w:t>
      </w:r>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w:t>
      </w:r>
      <w:r w:rsidR="00BC5B3E">
        <w:rPr>
          <w:rFonts w:asciiTheme="majorBidi" w:hAnsiTheme="majorBidi" w:cstheme="majorBidi"/>
          <w:color w:val="FF0000"/>
        </w:rPr>
        <w:t>60</w:t>
      </w:r>
      <w:r w:rsidR="008571E5" w:rsidRPr="009F7F85">
        <w:rPr>
          <w:rFonts w:asciiTheme="majorBidi" w:hAnsiTheme="majorBidi" w:cstheme="majorBidi"/>
          <w:color w:val="FF0000"/>
        </w:rPr>
        <w:t>.</w:t>
      </w:r>
      <w:r w:rsidR="00DF2D83">
        <w:rPr>
          <w:rFonts w:asciiTheme="majorBidi" w:hAnsiTheme="majorBidi" w:cstheme="majorBidi"/>
          <w:color w:val="FF0000"/>
        </w:rPr>
        <w:t xml:space="preserve"> The demosaicing </w:t>
      </w:r>
      <w:r w:rsidR="00C402DF">
        <w:rPr>
          <w:rFonts w:asciiTheme="majorBidi" w:hAnsiTheme="majorBidi" w:cstheme="majorBidi"/>
          <w:color w:val="FF0000"/>
        </w:rPr>
        <w:t xml:space="preserve">process </w:t>
      </w:r>
      <w:r w:rsidR="00DF2D83">
        <w:rPr>
          <w:rFonts w:asciiTheme="majorBidi" w:hAnsiTheme="majorBidi" w:cstheme="majorBidi"/>
          <w:color w:val="FF0000"/>
        </w:rPr>
        <w:t>does not add additional information.</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0C8D17C3" w:rsidR="00283B18" w:rsidRPr="009F7F85" w:rsidRDefault="00904F37" w:rsidP="00283B18">
      <w:pPr>
        <w:jc w:val="both"/>
        <w:rPr>
          <w:rFonts w:asciiTheme="majorBidi" w:hAnsiTheme="majorBidi" w:cstheme="majorBidi"/>
          <w:color w:val="FF0000"/>
        </w:rPr>
      </w:pPr>
      <w:r>
        <w:rPr>
          <w:rFonts w:asciiTheme="majorBidi" w:hAnsiTheme="majorBidi" w:cstheme="majorBidi"/>
          <w:color w:val="FF0000"/>
        </w:rPr>
        <w:t xml:space="preserve">The receptive fields contain both positive and negative values.  Responses can be positive or negative.  That is, we are not modeling the spike rates of real neurons, only the information carried by linear receptive fields. </w:t>
      </w:r>
      <w:r w:rsidR="006D4A27">
        <w:rPr>
          <w:rFonts w:asciiTheme="majorBidi" w:hAnsiTheme="majorBidi" w:cstheme="majorBidi"/>
          <w:color w:val="FF0000"/>
        </w:rPr>
        <w:t xml:space="preserve"> The information signaled by a linear receptive field could be equivalently signaled </w:t>
      </w:r>
      <w:r w:rsidR="0023684B">
        <w:rPr>
          <w:rFonts w:asciiTheme="majorBidi" w:hAnsiTheme="majorBidi" w:cstheme="majorBidi"/>
          <w:color w:val="FF0000"/>
        </w:rPr>
        <w:t xml:space="preserve">by </w:t>
      </w:r>
      <w:r w:rsidR="006D4A27">
        <w:rPr>
          <w:rFonts w:asciiTheme="majorBidi" w:hAnsiTheme="majorBidi" w:cstheme="majorBidi"/>
          <w:color w:val="FF0000"/>
        </w:rPr>
        <w:t xml:space="preserve">one ‘On’ receptive field and one polarity-reversed ‘Off’ receptive field, both of which rectify their responses. </w:t>
      </w:r>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The RFs are specified over the same 1 x 1 degree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05A000DD" w14:textId="77777777" w:rsidR="00A014AE" w:rsidRPr="009F7F85" w:rsidRDefault="00A014AE" w:rsidP="00653297">
      <w:pPr>
        <w:jc w:val="both"/>
        <w:rPr>
          <w:rFonts w:asciiTheme="majorBidi" w:hAnsiTheme="majorBidi" w:cstheme="majorBidi"/>
          <w:color w:val="00B0F0"/>
        </w:rPr>
      </w:pPr>
    </w:p>
    <w:p w14:paraId="5518791F" w14:textId="695D398C"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 xml:space="preserve">Each receptive field is </w:t>
      </w:r>
      <w:r w:rsidR="00F34B76">
        <w:rPr>
          <w:rFonts w:asciiTheme="majorBidi" w:hAnsiTheme="majorBidi" w:cstheme="majorBidi"/>
          <w:color w:val="FF0000"/>
        </w:rPr>
        <w:t xml:space="preserve">a </w:t>
      </w:r>
      <w:r w:rsidRPr="009F7F85">
        <w:rPr>
          <w:rFonts w:asciiTheme="majorBidi" w:hAnsiTheme="majorBidi" w:cstheme="majorBidi"/>
          <w:color w:val="FF0000"/>
        </w:rPr>
        <w:t>spatio-chromatic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w:t>
      </w:r>
      <w:r w:rsidR="00904F37">
        <w:rPr>
          <w:rFonts w:asciiTheme="majorBidi" w:hAnsiTheme="majorBidi" w:cstheme="majorBidi"/>
          <w:color w:val="FF0000"/>
        </w:rPr>
        <w:t>and are not independent in that sense</w:t>
      </w:r>
      <w:r w:rsidRPr="009F7F85">
        <w:rPr>
          <w:rFonts w:asciiTheme="majorBidi" w:hAnsiTheme="majorBidi" w:cstheme="majorBidi"/>
          <w:color w:val="FF0000"/>
        </w:rPr>
        <w:t xml:space="preserve">.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proofErr w:type="gramStart"/>
      <w:r w:rsidRPr="009F7F85">
        <w:rPr>
          <w:rFonts w:asciiTheme="majorBidi" w:hAnsiTheme="majorBidi" w:cstheme="majorBidi"/>
        </w:rPr>
        <w:t>p</w:t>
      </w:r>
      <w:proofErr w:type="gramEnd"/>
      <w:r w:rsidRPr="009F7F85">
        <w:rPr>
          <w:rFonts w:asciiTheme="majorBidi" w:hAnsiTheme="majorBidi" w:cstheme="majorBidi"/>
        </w:rPr>
        <w:t>.2, last sentence: "these factors (?,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standard deviations 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demosaicing via linear interpolation. Then, the three L M S excitation images were normalized to 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were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condition 3, performance was only evaluated based on cone contrast images. Both AMA and linear regression performed worse than in condition 2 (AMA performed better than linear </w:t>
      </w:r>
      <w:r w:rsidRPr="009F7F85">
        <w:rPr>
          <w:rFonts w:asciiTheme="majorBidi" w:hAnsiTheme="majorBidi" w:cstheme="majorBidi"/>
        </w:rPr>
        <w:lastRenderedPageBreak/>
        <w:t>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6151125E"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F34B76">
        <w:rPr>
          <w:rFonts w:asciiTheme="majorBidi" w:hAnsiTheme="majorBidi" w:cstheme="majorBidi"/>
          <w:color w:val="FF0000"/>
        </w:rPr>
        <w:t>.</w:t>
      </w:r>
      <w:r w:rsidR="00F34B76" w:rsidRPr="009F7F85">
        <w:rPr>
          <w:rFonts w:asciiTheme="majorBidi" w:hAnsiTheme="majorBidi" w:cstheme="majorBidi"/>
          <w:color w:val="FF0000"/>
        </w:rPr>
        <w:t xml:space="preserve"> </w:t>
      </w:r>
      <w:r w:rsidR="00F34B76">
        <w:rPr>
          <w:rFonts w:asciiTheme="majorBidi" w:hAnsiTheme="majorBidi" w:cstheme="majorBidi"/>
          <w:color w:val="FF0000"/>
        </w:rPr>
        <w:t>W</w:t>
      </w:r>
      <w:r w:rsidR="009A2527" w:rsidRPr="009F7F85">
        <w:rPr>
          <w:rFonts w:asciiTheme="majorBidi" w:hAnsiTheme="majorBidi" w:cstheme="majorBidi"/>
          <w:color w:val="FF0000"/>
        </w:rPr>
        <w:t>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0704B75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Similarly, although "albedo" is related to what we call</w:t>
      </w:r>
      <w:r w:rsidR="00F51481">
        <w:rPr>
          <w:rFonts w:asciiTheme="majorBidi" w:hAnsiTheme="majorBidi" w:cstheme="majorBidi"/>
          <w:color w:val="FF0000"/>
        </w:rPr>
        <w:t>ed</w:t>
      </w:r>
      <w:r w:rsidRPr="009F7F85">
        <w:rPr>
          <w:rFonts w:asciiTheme="majorBidi" w:hAnsiTheme="majorBidi" w:cstheme="majorBidi"/>
          <w:color w:val="FF0000"/>
        </w:rPr>
        <w:t xml:space="preserve"> "light reflectance value (</w:t>
      </w:r>
      <w:r w:rsidR="00C245B3">
        <w:rPr>
          <w:rFonts w:asciiTheme="majorBidi" w:hAnsiTheme="majorBidi" w:cstheme="majorBidi"/>
          <w:color w:val="FF0000"/>
        </w:rPr>
        <w:t>LRV</w:t>
      </w:r>
      <w:r w:rsidRPr="009F7F85">
        <w:rPr>
          <w:rFonts w:asciiTheme="majorBidi" w:hAnsiTheme="majorBidi" w:cstheme="majorBidi"/>
          <w:color w:val="FF0000"/>
        </w:rPr>
        <w:t xml:space="preserve">)", it is not the same. In particular, albedo does not incorporate the human luminosity function. </w:t>
      </w:r>
      <w:r w:rsidR="00E649DB">
        <w:rPr>
          <w:rFonts w:asciiTheme="majorBidi" w:hAnsiTheme="majorBidi" w:cstheme="majorBidi"/>
          <w:color w:val="FF0000"/>
        </w:rPr>
        <w:t>W</w:t>
      </w:r>
      <w:r w:rsidRPr="009F7F85">
        <w:rPr>
          <w:rFonts w:asciiTheme="majorBidi" w:hAnsiTheme="majorBidi" w:cstheme="majorBidi"/>
          <w:color w:val="FF0000"/>
        </w:rPr>
        <w:t xml:space="preserve">e think we should use </w:t>
      </w:r>
      <w:r w:rsidR="00F51481">
        <w:rPr>
          <w:rFonts w:asciiTheme="majorBidi" w:hAnsiTheme="majorBidi" w:cstheme="majorBidi"/>
          <w:color w:val="FF0000"/>
        </w:rPr>
        <w:t xml:space="preserve">the </w:t>
      </w:r>
      <w:r w:rsidR="00E649DB">
        <w:rPr>
          <w:rFonts w:asciiTheme="majorBidi" w:hAnsiTheme="majorBidi" w:cstheme="majorBidi"/>
          <w:color w:val="FF0000"/>
        </w:rPr>
        <w:t>term that most accurately describes what we are doing</w:t>
      </w:r>
      <w:r w:rsidR="00F51481">
        <w:rPr>
          <w:rFonts w:asciiTheme="majorBidi" w:hAnsiTheme="majorBidi" w:cstheme="majorBidi"/>
          <w:color w:val="FF0000"/>
        </w:rPr>
        <w:t>. That said, as we re-checked the literature we realized that we should have called this "luminous reflectance factor (</w:t>
      </w:r>
      <w:r w:rsidRPr="009F7F85">
        <w:rPr>
          <w:rFonts w:asciiTheme="majorBidi" w:hAnsiTheme="majorBidi" w:cstheme="majorBidi"/>
          <w:color w:val="FF0000"/>
        </w:rPr>
        <w:t>LR</w:t>
      </w:r>
      <w:r w:rsidR="00F51481">
        <w:rPr>
          <w:rFonts w:asciiTheme="majorBidi" w:hAnsiTheme="majorBidi" w:cstheme="majorBidi"/>
          <w:color w:val="FF0000"/>
        </w:rPr>
        <w:t>F)"</w:t>
      </w:r>
      <w:r w:rsidRPr="009F7F85">
        <w:rPr>
          <w:rFonts w:asciiTheme="majorBidi" w:hAnsiTheme="majorBidi" w:cstheme="majorBidi"/>
          <w:color w:val="FF0000"/>
        </w:rPr>
        <w:t>.</w:t>
      </w:r>
      <w:r w:rsidR="00F51481">
        <w:rPr>
          <w:rFonts w:asciiTheme="majorBidi" w:hAnsiTheme="majorBidi" w:cstheme="majorBidi"/>
          <w:color w:val="FF0000"/>
        </w:rPr>
        <w:t xml:space="preserve"> We have made this change throughout.</w:t>
      </w:r>
    </w:p>
    <w:p w14:paraId="29324B97" w14:textId="77777777" w:rsidR="007F361C" w:rsidRPr="009F7F85" w:rsidRDefault="007F361C" w:rsidP="007F361C">
      <w:pPr>
        <w:jc w:val="both"/>
        <w:rPr>
          <w:rFonts w:asciiTheme="majorBidi" w:hAnsiTheme="majorBidi" w:cstheme="majorBidi"/>
          <w:color w:val="FF0000"/>
        </w:rPr>
      </w:pPr>
    </w:p>
    <w:p w14:paraId="4A611132" w14:textId="0DE989B8"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clarifying footnotes where we introduce luminance constancy and </w:t>
      </w:r>
      <w:r w:rsidR="00C245B3">
        <w:rPr>
          <w:rFonts w:asciiTheme="majorBidi" w:hAnsiTheme="majorBidi" w:cstheme="majorBidi"/>
          <w:color w:val="FF0000"/>
        </w:rPr>
        <w:t>LRF</w:t>
      </w:r>
      <w:r w:rsidRPr="009F7F85">
        <w:rPr>
          <w:rFonts w:asciiTheme="majorBidi" w:hAnsiTheme="majorBidi" w:cstheme="majorBidi"/>
          <w:color w:val="FF0000"/>
        </w:rPr>
        <w:t xml:space="preserve"> (Line</w:t>
      </w:r>
      <w:r w:rsidR="00F34B76">
        <w:rPr>
          <w:rFonts w:asciiTheme="majorBidi" w:hAnsiTheme="majorBidi" w:cstheme="majorBidi"/>
          <w:color w:val="FF0000"/>
        </w:rPr>
        <w:t xml:space="preserve">s </w:t>
      </w:r>
      <w:r w:rsidR="00C3281C">
        <w:rPr>
          <w:rFonts w:asciiTheme="majorBidi" w:hAnsiTheme="majorBidi" w:cstheme="majorBidi"/>
          <w:color w:val="FF0000"/>
        </w:rPr>
        <w:t>5</w:t>
      </w:r>
      <w:r w:rsidR="00FB7074">
        <w:rPr>
          <w:rFonts w:asciiTheme="majorBidi" w:hAnsiTheme="majorBidi" w:cstheme="majorBidi"/>
          <w:color w:val="FF0000"/>
        </w:rPr>
        <w:t>8</w:t>
      </w:r>
      <w:r w:rsidR="00F34B76">
        <w:rPr>
          <w:rFonts w:asciiTheme="majorBidi" w:hAnsiTheme="majorBidi" w:cstheme="majorBidi"/>
          <w:color w:val="FF0000"/>
        </w:rPr>
        <w:t xml:space="preserve"> and </w:t>
      </w:r>
      <w:r w:rsidR="00077AED">
        <w:rPr>
          <w:rFonts w:asciiTheme="majorBidi" w:hAnsiTheme="majorBidi" w:cstheme="majorBidi"/>
          <w:color w:val="FF0000"/>
        </w:rPr>
        <w:t>60</w:t>
      </w:r>
      <w:r w:rsidRPr="009F7F85">
        <w:rPr>
          <w:rFonts w:asciiTheme="majorBidi" w:hAnsiTheme="majorBidi" w:cstheme="majorBidi"/>
          <w:color w:val="FF0000"/>
        </w:rPr>
        <w:t>):</w:t>
      </w:r>
    </w:p>
    <w:p w14:paraId="2D7E1C5B" w14:textId="5CC2698A" w:rsidR="007F361C" w:rsidRPr="00506DA6" w:rsidRDefault="00776316" w:rsidP="007F361C">
      <w:pPr>
        <w:pStyle w:val="Quote"/>
        <w:rPr>
          <w:rFonts w:asciiTheme="majorBidi" w:hAnsiTheme="majorBidi" w:cstheme="majorBidi"/>
          <w:color w:val="FF0000"/>
        </w:rPr>
      </w:pPr>
      <w:r>
        <w:rPr>
          <w:rFonts w:asciiTheme="majorBidi" w:hAnsiTheme="majorBidi" w:cstheme="majorBidi"/>
          <w:color w:val="FF0000"/>
        </w:rPr>
        <w:t>“</w:t>
      </w:r>
      <w:r w:rsidR="00A021B8"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00A021B8" w:rsidRPr="00506DA6">
        <w:rPr>
          <w:rFonts w:asciiTheme="majorBidi" w:hAnsiTheme="majorBidi" w:cstheme="majorBidi"/>
          <w:color w:val="FF0000"/>
        </w:rPr>
        <w:t xml:space="preserve"> as that of estimating the </w:t>
      </w:r>
      <w:r w:rsidR="00F51481">
        <w:rPr>
          <w:rFonts w:asciiTheme="majorBidi" w:hAnsiTheme="majorBidi" w:cstheme="majorBidi"/>
          <w:color w:val="FF0000"/>
        </w:rPr>
        <w:t>luminous reflectance factor</w:t>
      </w:r>
      <w:r w:rsidR="00A021B8" w:rsidRPr="00506DA6">
        <w:rPr>
          <w:rFonts w:asciiTheme="majorBidi" w:hAnsiTheme="majorBidi" w:cstheme="majorBidi"/>
          <w:color w:val="FF0000"/>
        </w:rPr>
        <w:t xml:space="preserve"> (</w:t>
      </w:r>
      <w:r w:rsidR="00C245B3">
        <w:rPr>
          <w:rFonts w:asciiTheme="majorBidi" w:hAnsiTheme="majorBidi" w:cstheme="majorBidi"/>
          <w:color w:val="FF0000"/>
        </w:rPr>
        <w:t>LRF</w:t>
      </w:r>
      <w:r w:rsidR="00A021B8" w:rsidRPr="00506DA6">
        <w:rPr>
          <w:rFonts w:asciiTheme="majorBidi" w:hAnsiTheme="majorBidi" w:cstheme="majorBidi"/>
          <w:color w:val="FF0000"/>
        </w:rPr>
        <w:t>) of</w:t>
      </w:r>
      <w:r w:rsidR="007F361C" w:rsidRPr="00506DA6">
        <w:rPr>
          <w:rFonts w:asciiTheme="majorBidi" w:hAnsiTheme="majorBidi" w:cstheme="majorBidi"/>
          <w:color w:val="FF0000"/>
        </w:rPr>
        <w:t xml:space="preserve"> a target object's surface </w:t>
      </w:r>
      <w:r w:rsidR="007F361C" w:rsidRPr="00506DA6">
        <w:rPr>
          <w:rFonts w:asciiTheme="majorBidi" w:hAnsiTheme="majorBidi" w:cstheme="majorBidi"/>
          <w:color w:val="FF0000"/>
        </w:rPr>
        <w:lastRenderedPageBreak/>
        <w:t>reflectance function</w:t>
      </w:r>
      <w:r w:rsidR="00A021B8" w:rsidRPr="00506DA6">
        <w:rPr>
          <w:rFonts w:asciiTheme="majorBidi" w:hAnsiTheme="majorBidi" w:cstheme="majorBidi"/>
          <w:color w:val="FF0000"/>
        </w:rPr>
        <w:t>.</w:t>
      </w:r>
      <w:r w:rsidR="007F361C" w:rsidRPr="00506DA6">
        <w:rPr>
          <w:rFonts w:asciiTheme="majorBidi" w:hAnsiTheme="majorBidi" w:cstheme="majorBidi"/>
          <w:color w:val="FF0000"/>
        </w:rPr>
        <w:t xml:space="preserve"> The </w:t>
      </w:r>
      <w:r w:rsidR="00C245B3">
        <w:rPr>
          <w:rFonts w:asciiTheme="majorBidi" w:hAnsiTheme="majorBidi" w:cstheme="majorBidi"/>
          <w:color w:val="FF0000"/>
        </w:rPr>
        <w:t>LRF</w:t>
      </w:r>
      <w:r w:rsidR="007F361C" w:rsidRPr="00506DA6">
        <w:rPr>
          <w:rFonts w:asciiTheme="majorBidi" w:hAnsiTheme="majorBidi" w:cstheme="majorBidi"/>
          <w:color w:val="FF0000"/>
        </w:rPr>
        <w:t xml:space="preserve"> is a measure of the overall amount of light reflected by a surface</w:t>
      </w:r>
      <w:r w:rsidR="00E825E3">
        <w:rPr>
          <w:rFonts w:asciiTheme="majorBidi" w:hAnsiTheme="majorBidi" w:cstheme="majorBidi"/>
          <w:color w:val="FF0000"/>
        </w:rPr>
        <w:t xml:space="preserve"> relative to the</w:t>
      </w:r>
      <w:r w:rsidR="007F361C" w:rsidRPr="00506DA6">
        <w:rPr>
          <w:rFonts w:asciiTheme="majorBidi" w:hAnsiTheme="majorBidi" w:cstheme="majorBidi"/>
          <w:color w:val="FF0000"/>
        </w:rPr>
        <w:t xml:space="preserve"> reference illuminant itself.</w:t>
      </w:r>
      <w:r w:rsidR="007F361C" w:rsidRPr="00506DA6">
        <w:rPr>
          <w:rFonts w:asciiTheme="majorBidi" w:hAnsiTheme="majorBidi" w:cstheme="majorBidi"/>
          <w:color w:val="FF0000"/>
          <w:vertAlign w:val="superscript"/>
        </w:rPr>
        <w:t>2</w:t>
      </w:r>
      <w:r>
        <w:rPr>
          <w:rFonts w:asciiTheme="majorBidi" w:hAnsiTheme="majorBidi" w:cstheme="majorBidi"/>
          <w:color w:val="FF0000"/>
          <w:vertAlign w:val="superscript"/>
        </w:rPr>
        <w:t>”</w:t>
      </w:r>
    </w:p>
    <w:p w14:paraId="0EEC3549" w14:textId="4272A1BE"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from achromatic stimuli</w:t>
      </w:r>
      <w:r w:rsidR="003B1F6E">
        <w:rPr>
          <w:rFonts w:asciiTheme="majorBidi" w:hAnsiTheme="majorBidi" w:cstheme="majorBidi"/>
          <w:color w:val="FF0000"/>
        </w:rPr>
        <w:t>. A</w:t>
      </w:r>
      <w:r w:rsidR="006556C2" w:rsidRPr="00506DA6">
        <w:rPr>
          <w:rFonts w:asciiTheme="majorBidi" w:hAnsiTheme="majorBidi" w:cstheme="majorBidi"/>
          <w:color w:val="FF0000"/>
        </w:rPr>
        <w:t xml:space="preserve">t the same time </w:t>
      </w:r>
      <w:r w:rsidR="00A16864">
        <w:rPr>
          <w:rFonts w:asciiTheme="majorBidi" w:hAnsiTheme="majorBidi" w:cstheme="majorBidi"/>
          <w:color w:val="FF0000"/>
        </w:rPr>
        <w:t xml:space="preserve">we </w:t>
      </w:r>
      <w:r w:rsidR="00A16864" w:rsidRPr="00506DA6">
        <w:rPr>
          <w:rFonts w:asciiTheme="majorBidi" w:hAnsiTheme="majorBidi" w:cstheme="majorBidi"/>
          <w:color w:val="FF0000"/>
        </w:rPr>
        <w:t>acknowledg</w:t>
      </w:r>
      <w:r w:rsidR="00A16864">
        <w:rPr>
          <w:rFonts w:asciiTheme="majorBidi" w:hAnsiTheme="majorBidi" w:cstheme="majorBidi"/>
          <w:color w:val="FF0000"/>
        </w:rPr>
        <w:t>e</w:t>
      </w:r>
      <w:r w:rsidR="00A16864" w:rsidRPr="00506DA6">
        <w:rPr>
          <w:rFonts w:asciiTheme="majorBidi" w:hAnsiTheme="majorBidi" w:cstheme="majorBidi"/>
          <w:color w:val="FF0000"/>
        </w:rPr>
        <w:t xml:space="preserve"> </w:t>
      </w:r>
      <w:r w:rsidR="006556C2" w:rsidRPr="00506DA6">
        <w:rPr>
          <w:rFonts w:asciiTheme="majorBidi" w:hAnsiTheme="majorBidi" w:cstheme="majorBidi"/>
          <w:color w:val="FF0000"/>
        </w:rPr>
        <w:t xml:space="preserve">that we are not studying the full problem of </w:t>
      </w:r>
      <w:r w:rsidR="000470AA" w:rsidRPr="00506DA6">
        <w:rPr>
          <w:rFonts w:asciiTheme="majorBidi" w:hAnsiTheme="majorBidi" w:cstheme="majorBidi"/>
          <w:color w:val="FF0000"/>
        </w:rPr>
        <w:t>color constancy</w:t>
      </w:r>
      <w:r w:rsidR="003771E1">
        <w:rPr>
          <w:rFonts w:asciiTheme="majorBidi" w:hAnsiTheme="majorBidi" w:cstheme="majorBidi"/>
          <w:color w:val="FF0000"/>
        </w:rPr>
        <w:t>.</w:t>
      </w:r>
      <w:r w:rsidR="00F34B76">
        <w:rPr>
          <w:rFonts w:asciiTheme="majorBidi" w:hAnsiTheme="majorBidi" w:cstheme="majorBidi"/>
          <w:color w:val="FF0000"/>
        </w:rPr>
        <w:t xml:space="preserve"> </w:t>
      </w:r>
      <w:r w:rsidR="003771E1">
        <w:rPr>
          <w:rFonts w:asciiTheme="majorBidi" w:hAnsiTheme="majorBidi" w:cstheme="majorBidi"/>
          <w:color w:val="FF0000"/>
        </w:rPr>
        <w:t>R</w:t>
      </w:r>
      <w:r w:rsidR="003771E1" w:rsidRPr="00506DA6">
        <w:rPr>
          <w:rFonts w:asciiTheme="majorBidi" w:hAnsiTheme="majorBidi" w:cstheme="majorBidi"/>
          <w:color w:val="FF0000"/>
        </w:rPr>
        <w:t>ather</w:t>
      </w:r>
      <w:r w:rsidR="003771E1">
        <w:rPr>
          <w:rFonts w:asciiTheme="majorBidi" w:hAnsiTheme="majorBidi" w:cstheme="majorBidi"/>
          <w:color w:val="FF0000"/>
        </w:rPr>
        <w:t>, we are studying</w:t>
      </w:r>
      <w:r w:rsidR="003771E1" w:rsidRPr="00506DA6">
        <w:rPr>
          <w:rFonts w:asciiTheme="majorBidi" w:hAnsiTheme="majorBidi" w:cstheme="majorBidi"/>
          <w:color w:val="FF0000"/>
        </w:rPr>
        <w:t xml:space="preserve"> </w:t>
      </w:r>
      <w:r w:rsidR="000470AA" w:rsidRPr="00506DA6">
        <w:rPr>
          <w:rFonts w:asciiTheme="majorBidi" w:hAnsiTheme="majorBidi" w:cstheme="majorBidi"/>
          <w:color w:val="FF0000"/>
        </w:rPr>
        <w:t>the estimation of a luminance-based summary of surface spectral reflectance.</w:t>
      </w:r>
    </w:p>
    <w:p w14:paraId="1F0B9B04" w14:textId="151D0099"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r w:rsidR="00C245B3">
        <w:rPr>
          <w:rFonts w:asciiTheme="majorBidi" w:hAnsiTheme="majorBidi" w:cstheme="majorBidi"/>
          <w:color w:val="FF0000"/>
        </w:rPr>
        <w:t>LRF</w:t>
      </w:r>
      <w:r w:rsidR="00DE2C10" w:rsidRPr="00506DA6">
        <w:rPr>
          <w:rFonts w:asciiTheme="majorBidi" w:hAnsiTheme="majorBidi" w:cstheme="majorBidi"/>
          <w:color w:val="FF0000"/>
        </w:rPr>
        <w:t xml:space="preserve"> is related to albedo, but the concept of albedo does not incorporate the human luminosity function.</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13173E4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w:t>
      </w:r>
      <w:r w:rsidR="00253CE1">
        <w:rPr>
          <w:rFonts w:asciiTheme="majorBidi" w:hAnsiTheme="majorBidi" w:cstheme="majorBidi"/>
          <w:color w:val="FF0000"/>
        </w:rPr>
        <w:t>4</w:t>
      </w:r>
      <w:r w:rsidR="00A97C00">
        <w:rPr>
          <w:rFonts w:asciiTheme="majorBidi" w:hAnsiTheme="majorBidi" w:cstheme="majorBidi"/>
          <w:color w:val="FF0000"/>
        </w:rPr>
        <w:t>)</w:t>
      </w:r>
      <w:r w:rsidRPr="009F7F85">
        <w:rPr>
          <w:rFonts w:asciiTheme="majorBidi" w:hAnsiTheme="majorBidi" w:cstheme="majorBidi"/>
          <w:color w:val="FF0000"/>
        </w:rPr>
        <w:t>:</w:t>
      </w:r>
    </w:p>
    <w:p w14:paraId="79E67B7A" w14:textId="3A22FD88" w:rsidR="004E7A9D" w:rsidRPr="009F7F85" w:rsidRDefault="004E7A9D" w:rsidP="00CB2C89">
      <w:pPr>
        <w:pStyle w:val="Quote"/>
      </w:pPr>
      <w:r w:rsidRPr="009F7F85">
        <w:rPr>
          <w:rFonts w:asciiTheme="majorBidi" w:hAnsiTheme="majorBidi" w:cstheme="majorBidi"/>
          <w:color w:val="FF0000"/>
        </w:rPr>
        <w:t>"The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Radonjic, 2014; Adelson, 2000; Kingdom, 2011)."</w:t>
      </w: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(e.g "Cues to an Equivalent Lighting Model" Boyaci, Doerschner &amp; Maloney, 2006; "Illumination estimation in three-dimensional scenes with and without specular cues" - Snyder, Doerschner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Mingolla, 2004; "Lightness perception for matte and glossy complex shapes", Toscani, Valsecchi &amp; Gegenfurtner, 2017; "The effect of gloss on perc</w:t>
      </w:r>
      <w:r w:rsidR="009E5BF6" w:rsidRPr="009F7F85">
        <w:rPr>
          <w:rFonts w:asciiTheme="majorBidi" w:hAnsiTheme="majorBidi" w:cstheme="majorBidi"/>
        </w:rPr>
        <w:t xml:space="preserve">eived lightness" - Beck, </w:t>
      </w:r>
      <w:proofErr w:type="gramStart"/>
      <w:r w:rsidR="009E5BF6" w:rsidRPr="009F7F85">
        <w:rPr>
          <w:rFonts w:asciiTheme="majorBidi" w:hAnsiTheme="majorBidi" w:cstheme="majorBidi"/>
        </w:rPr>
        <w:t>1964 )</w:t>
      </w:r>
      <w:proofErr w:type="gramEnd"/>
      <w:r w:rsidR="009E5BF6" w:rsidRPr="009F7F85">
        <w:rPr>
          <w:rFonts w:asciiTheme="majorBidi" w:hAnsiTheme="majorBidi" w:cstheme="majorBidi"/>
        </w:rPr>
        <w:t>.</w:t>
      </w:r>
    </w:p>
    <w:p w14:paraId="1E6E89EF" w14:textId="77777777" w:rsidR="009E5BF6" w:rsidRPr="009F7F85" w:rsidRDefault="009E5BF6" w:rsidP="00653297">
      <w:pPr>
        <w:jc w:val="both"/>
        <w:rPr>
          <w:rFonts w:asciiTheme="majorBidi" w:hAnsiTheme="majorBidi" w:cstheme="majorBidi"/>
        </w:rPr>
      </w:pPr>
    </w:p>
    <w:p w14:paraId="7AF01B8B" w14:textId="42C998A2"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agree that providing a bit more in the way of pointers into the relevant literature will be helpful, although reviewing this literature is beyond the scope of the current paper. We have now edited the following paragraph in the </w:t>
      </w:r>
      <w:r w:rsidR="00F34B76">
        <w:rPr>
          <w:rFonts w:asciiTheme="majorBidi" w:hAnsiTheme="majorBidi" w:cstheme="majorBidi"/>
          <w:color w:val="FF0000"/>
        </w:rPr>
        <w:t>d</w:t>
      </w:r>
      <w:r w:rsidR="00F34B76" w:rsidRPr="009F7F85">
        <w:rPr>
          <w:rFonts w:asciiTheme="majorBidi" w:hAnsiTheme="majorBidi" w:cstheme="majorBidi"/>
          <w:color w:val="FF0000"/>
        </w:rPr>
        <w:t>iscussion</w:t>
      </w:r>
      <w:r w:rsidRPr="009F7F85">
        <w:rPr>
          <w:rFonts w:asciiTheme="majorBidi" w:hAnsiTheme="majorBidi" w:cstheme="majorBidi"/>
          <w:color w:val="FF0000"/>
        </w:rPr>
        <w:t xml:space="preserve">, and added citations along the lines suggested </w:t>
      </w:r>
      <w:r w:rsidRPr="009F7F85">
        <w:rPr>
          <w:rFonts w:asciiTheme="majorBidi" w:hAnsiTheme="majorBidi" w:cstheme="majorBidi"/>
          <w:color w:val="FF0000"/>
        </w:rPr>
        <w:lastRenderedPageBreak/>
        <w:t>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5429C3">
        <w:rPr>
          <w:rFonts w:asciiTheme="majorBidi" w:hAnsiTheme="majorBidi" w:cstheme="majorBidi"/>
          <w:color w:val="FF0000"/>
        </w:rPr>
        <w:t>361</w:t>
      </w:r>
      <w:r w:rsidR="00B23EAB" w:rsidRPr="009F7F85">
        <w:rPr>
          <w:rFonts w:asciiTheme="majorBidi" w:hAnsiTheme="majorBidi" w:cstheme="majorBidi"/>
          <w:color w:val="FF0000"/>
        </w:rPr>
        <w:t>).</w:t>
      </w:r>
    </w:p>
    <w:p w14:paraId="6C29F2AA" w14:textId="5676671B" w:rsidR="004E7A9D" w:rsidRPr="00506DA6" w:rsidRDefault="00776316" w:rsidP="004E7A9D">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In the work presented here, we studied computational luminance constancy in virtual scenes with naturalistic spectral variation in light sources and in surface reflectance functions, with only matte surfaces in the scenes. It is natural to </w:t>
      </w:r>
      <w:r w:rsidR="004748F7">
        <w:rPr>
          <w:rStyle w:val="Emphasis"/>
          <w:rFonts w:asciiTheme="majorBidi" w:hAnsiTheme="majorBidi" w:cstheme="majorBidi"/>
          <w:i w:val="0"/>
          <w:iCs/>
          <w:color w:val="FF0000"/>
        </w:rPr>
        <w:t xml:space="preserve">start </w:t>
      </w:r>
      <w:r w:rsidR="004E7A9D" w:rsidRPr="00506DA6">
        <w:rPr>
          <w:rStyle w:val="Emphasis"/>
          <w:rFonts w:asciiTheme="majorBidi" w:hAnsiTheme="majorBidi" w:cstheme="majorBidi"/>
          <w:i w:val="0"/>
          <w:iCs/>
          <w:color w:val="FF0000"/>
        </w:rPr>
        <w:t xml:space="preserve">with spectral variation, because this variation is at the heart of what makes luminance constancy a rich computational problem. In natural scenes, however, there are other sources of variation that add additional richness. These include variation in non-spectral properties of </w:t>
      </w:r>
      <w:r>
        <w:rPr>
          <w:rStyle w:val="Emphasis"/>
          <w:rFonts w:asciiTheme="majorBidi" w:hAnsiTheme="majorBidi" w:cstheme="majorBidi"/>
          <w:i w:val="0"/>
          <w:iCs/>
          <w:color w:val="FF0000"/>
        </w:rPr>
        <w:t xml:space="preserve">lighting and </w:t>
      </w:r>
      <w:r w:rsidR="004E7A9D" w:rsidRPr="00506DA6">
        <w:rPr>
          <w:rStyle w:val="Emphasis"/>
          <w:rFonts w:asciiTheme="majorBidi" w:hAnsiTheme="majorBidi" w:cstheme="majorBidi"/>
          <w:i w:val="0"/>
          <w:iCs/>
          <w:color w:val="FF0000"/>
        </w:rPr>
        <w:t>objects in the scene</w:t>
      </w:r>
      <w:r>
        <w:rPr>
          <w:rStyle w:val="Emphasis"/>
          <w:rFonts w:asciiTheme="majorBidi" w:hAnsiTheme="majorBidi" w:cstheme="majorBidi"/>
          <w:i w:val="0"/>
          <w:iCs/>
          <w:color w:val="FF0000"/>
        </w:rPr>
        <w:t>.</w:t>
      </w:r>
      <w:r w:rsidR="00F34B76">
        <w:rPr>
          <w:rStyle w:val="Emphasis"/>
          <w:rFonts w:asciiTheme="majorBidi" w:hAnsiTheme="majorBidi" w:cstheme="majorBidi"/>
          <w:i w:val="0"/>
          <w:iCs/>
          <w:color w:val="FF0000"/>
        </w:rPr>
        <w:t xml:space="preserve"> </w:t>
      </w:r>
      <w:r>
        <w:rPr>
          <w:rStyle w:val="Emphasis"/>
          <w:rFonts w:asciiTheme="majorBidi" w:hAnsiTheme="majorBidi" w:cstheme="majorBidi"/>
          <w:i w:val="0"/>
          <w:iCs/>
          <w:color w:val="FF0000"/>
        </w:rPr>
        <w:t>Examples include</w:t>
      </w:r>
      <w:r w:rsidR="00AF3B76">
        <w:rPr>
          <w:rStyle w:val="Emphasis"/>
          <w:rFonts w:asciiTheme="majorBidi" w:hAnsiTheme="majorBidi" w:cstheme="majorBidi"/>
          <w:i w:val="0"/>
          <w:iCs/>
          <w:color w:val="FF0000"/>
        </w:rPr>
        <w:t xml:space="preserve"> lighting geometry,</w:t>
      </w:r>
      <w:r w:rsidR="004E7A9D" w:rsidRPr="00506DA6">
        <w:rPr>
          <w:rStyle w:val="Emphasis"/>
          <w:rFonts w:asciiTheme="majorBidi" w:hAnsiTheme="majorBidi" w:cstheme="majorBidi"/>
          <w:i w:val="0"/>
          <w:iCs/>
          <w:color w:val="FF0000"/>
        </w:rPr>
        <w:t xml:space="preserve"> object texture, </w:t>
      </w:r>
      <w:r>
        <w:rPr>
          <w:rStyle w:val="Emphasis"/>
          <w:rFonts w:asciiTheme="majorBidi" w:hAnsiTheme="majorBidi" w:cstheme="majorBidi"/>
          <w:i w:val="0"/>
          <w:iCs/>
          <w:color w:val="FF0000"/>
        </w:rPr>
        <w:t xml:space="preserve">object </w:t>
      </w:r>
      <w:r w:rsidR="004E7A9D" w:rsidRPr="00506DA6">
        <w:rPr>
          <w:rStyle w:val="Emphasis"/>
          <w:rFonts w:asciiTheme="majorBidi" w:hAnsiTheme="majorBidi" w:cstheme="majorBidi"/>
          <w:i w:val="0"/>
          <w:iCs/>
          <w:color w:val="FF0000"/>
        </w:rPr>
        <w:t>material</w:t>
      </w:r>
      <w:r w:rsidR="00B23EAB" w:rsidRPr="00506DA6">
        <w:rPr>
          <w:rStyle w:val="Emphasis"/>
          <w:rFonts w:asciiTheme="majorBidi" w:hAnsiTheme="majorBidi" w:cstheme="majorBidi"/>
          <w:i w:val="0"/>
          <w:iCs/>
          <w:color w:val="FF0000"/>
        </w:rPr>
        <w:t xml:space="preserve"> (e.g. specularity)</w:t>
      </w:r>
      <w:r w:rsidR="00881348">
        <w:rPr>
          <w:rStyle w:val="Emphasis"/>
          <w:rFonts w:asciiTheme="majorBidi" w:hAnsiTheme="majorBidi" w:cstheme="majorBidi"/>
          <w:i w:val="0"/>
          <w:iCs/>
          <w:color w:val="FF0000"/>
        </w:rPr>
        <w:t xml:space="preserve">, </w:t>
      </w:r>
      <w:r w:rsidR="00AF3B76">
        <w:rPr>
          <w:rStyle w:val="Emphasis"/>
          <w:rFonts w:asciiTheme="majorBidi" w:hAnsiTheme="majorBidi" w:cstheme="majorBidi"/>
          <w:i w:val="0"/>
          <w:iCs/>
          <w:color w:val="FF0000"/>
        </w:rPr>
        <w:t xml:space="preserve">and </w:t>
      </w:r>
      <w:r>
        <w:rPr>
          <w:rStyle w:val="Emphasis"/>
          <w:rFonts w:asciiTheme="majorBidi" w:hAnsiTheme="majorBidi" w:cstheme="majorBidi"/>
          <w:i w:val="0"/>
          <w:iCs/>
          <w:color w:val="FF0000"/>
        </w:rPr>
        <w:t>object</w:t>
      </w:r>
      <w:r w:rsidR="004E7A9D" w:rsidRPr="00506DA6">
        <w:rPr>
          <w:rStyle w:val="Emphasis"/>
          <w:rFonts w:asciiTheme="majorBidi" w:hAnsiTheme="majorBidi" w:cstheme="majorBidi"/>
          <w:i w:val="0"/>
          <w:iCs/>
          <w:color w:val="FF0000"/>
        </w:rPr>
        <w:t xml:space="preserve"> shape</w:t>
      </w:r>
      <w:r w:rsidR="00AF3B76">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The methods we developed here may be generalized to study the effects of variation in these factors</w:t>
      </w:r>
      <w:r w:rsidR="00BE3C59">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one could incorporate these </w:t>
      </w:r>
      <w:r w:rsidR="008B7664">
        <w:rPr>
          <w:rStyle w:val="Emphasis"/>
          <w:rFonts w:asciiTheme="majorBidi" w:hAnsiTheme="majorBidi" w:cstheme="majorBidi"/>
          <w:i w:val="0"/>
          <w:iCs/>
          <w:color w:val="FF0000"/>
        </w:rPr>
        <w:t>factors</w:t>
      </w:r>
      <w:r w:rsidR="004E7A9D" w:rsidRPr="00506DA6">
        <w:rPr>
          <w:rStyle w:val="Emphasis"/>
          <w:rFonts w:asciiTheme="majorBidi" w:hAnsiTheme="majorBidi" w:cstheme="majorBidi"/>
          <w:i w:val="0"/>
          <w:iCs/>
          <w:color w:val="FF0000"/>
        </w:rPr>
        <w:t xml:space="preserve">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w:t>
      </w:r>
      <w:r w:rsidR="003B4615">
        <w:rPr>
          <w:rStyle w:val="Emphasis"/>
          <w:rFonts w:asciiTheme="majorBidi" w:hAnsiTheme="majorBidi" w:cstheme="majorBidi"/>
          <w:i w:val="0"/>
          <w:iCs/>
          <w:color w:val="FF0000"/>
        </w:rPr>
        <w:t>E</w:t>
      </w:r>
      <w:r w:rsidR="003B4615" w:rsidRPr="00506DA6">
        <w:rPr>
          <w:rStyle w:val="Emphasis"/>
          <w:rFonts w:asciiTheme="majorBidi" w:hAnsiTheme="majorBidi" w:cstheme="majorBidi"/>
          <w:i w:val="0"/>
          <w:iCs/>
          <w:color w:val="FF0000"/>
        </w:rPr>
        <w:t xml:space="preserve">xtending </w:t>
      </w:r>
      <w:r w:rsidR="004E7A9D" w:rsidRPr="00506DA6">
        <w:rPr>
          <w:rStyle w:val="Emphasis"/>
          <w:rFonts w:asciiTheme="majorBidi" w:hAnsiTheme="majorBidi" w:cstheme="majorBidi"/>
          <w:i w:val="0"/>
          <w:iCs/>
          <w:color w:val="FF0000"/>
        </w:rPr>
        <w:t xml:space="preserve">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Shevell, 2002; Todd et al., 2004; Snyder et al., 2005; Boyaci et al., 2006; Xiao &amp; Brainard, 2008; Kingdom, 2011; Xiao et al., 2012; Anderson, 2015; Toscani et al., 2017), </w:t>
      </w:r>
      <w:r w:rsidR="006A6A41">
        <w:rPr>
          <w:rStyle w:val="Emphasis"/>
          <w:rFonts w:asciiTheme="majorBidi" w:hAnsiTheme="majorBidi" w:cstheme="majorBidi"/>
          <w:i w:val="0"/>
          <w:iCs/>
          <w:color w:val="FF0000"/>
        </w:rPr>
        <w:t>and</w:t>
      </w:r>
      <w:r w:rsidR="004E7A9D" w:rsidRPr="00506DA6">
        <w:rPr>
          <w:rStyle w:val="Emphasis"/>
          <w:rFonts w:asciiTheme="majorBidi" w:hAnsiTheme="majorBidi" w:cstheme="majorBidi"/>
          <w:i w:val="0"/>
          <w:iCs/>
          <w:color w:val="FF0000"/>
        </w:rPr>
        <w:t xml:space="preserve"> the computational problem of color and lightness constancy (e.g. Lee, 1986; D'Zmura &amp; Lennie, 1986; Funt &amp; Drew, 1988; Tominaga &amp; Wandell, 1989; Barron &amp; Malik, 2012; Barron, 2015; Finlayson, 2018).</w:t>
      </w:r>
      <w:r>
        <w:rPr>
          <w:rStyle w:val="Emphasis"/>
          <w:rFonts w:asciiTheme="majorBidi" w:hAnsiTheme="majorBidi" w:cstheme="majorBidi"/>
          <w:i w:val="0"/>
          <w:iCs/>
          <w:color w:val="FF0000"/>
        </w:rPr>
        <w:t>”</w:t>
      </w: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that the approach presented in the manuscript might help investigating the role of specular highlights </w:t>
      </w:r>
      <w:proofErr w:type="gramStart"/>
      <w:r w:rsidRPr="009F7F85">
        <w:rPr>
          <w:rFonts w:asciiTheme="majorBidi" w:hAnsiTheme="majorBidi" w:cstheme="majorBidi"/>
        </w:rPr>
        <w:t>for an ideal observers</w:t>
      </w:r>
      <w:proofErr w:type="gramEnd"/>
      <w:r w:rsidRPr="009F7F85">
        <w:rPr>
          <w:rFonts w:asciiTheme="majorBidi" w:hAnsiTheme="majorBidi" w:cstheme="majorBidi"/>
        </w:rP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15579685" w14:textId="2F3706D1" w:rsidR="00985FE9" w:rsidRDefault="004E7A9D" w:rsidP="00CB2C89">
      <w:pPr>
        <w:rPr>
          <w:rFonts w:asciiTheme="majorBidi" w:hAnsiTheme="majorBidi" w:cstheme="majorBidi"/>
          <w:color w:val="FF0000"/>
        </w:rPr>
      </w:pPr>
      <w:r w:rsidRPr="009F7F85">
        <w:rPr>
          <w:rFonts w:asciiTheme="majorBidi" w:hAnsiTheme="majorBidi" w:cstheme="majorBidi"/>
          <w:color w:val="FF0000"/>
        </w:rPr>
        <w:t xml:space="preserve">This restriction is now noted explicitly as described above, albeit in the </w:t>
      </w:r>
      <w:r w:rsidR="00F34B76">
        <w:rPr>
          <w:rFonts w:asciiTheme="majorBidi" w:hAnsiTheme="majorBidi" w:cstheme="majorBidi"/>
          <w:color w:val="FF0000"/>
        </w:rPr>
        <w:t>f</w:t>
      </w:r>
      <w:r w:rsidR="00F34B76" w:rsidRPr="009F7F85">
        <w:rPr>
          <w:rFonts w:asciiTheme="majorBidi" w:hAnsiTheme="majorBidi" w:cstheme="majorBidi"/>
          <w:color w:val="FF0000"/>
        </w:rPr>
        <w:t xml:space="preserve">uture </w:t>
      </w:r>
      <w:r w:rsidR="00FD32A8">
        <w:rPr>
          <w:rFonts w:asciiTheme="majorBidi" w:hAnsiTheme="majorBidi" w:cstheme="majorBidi"/>
          <w:color w:val="FF0000"/>
        </w:rPr>
        <w:t>d</w:t>
      </w:r>
      <w:r w:rsidR="00F34B76" w:rsidRPr="009F7F85">
        <w:rPr>
          <w:rFonts w:asciiTheme="majorBidi" w:hAnsiTheme="majorBidi" w:cstheme="majorBidi"/>
          <w:color w:val="FF0000"/>
        </w:rPr>
        <w:t xml:space="preserve">irections </w:t>
      </w:r>
      <w:r w:rsidRPr="009F7F85">
        <w:rPr>
          <w:rFonts w:asciiTheme="majorBidi" w:hAnsiTheme="majorBidi" w:cstheme="majorBidi"/>
          <w:color w:val="FF0000"/>
        </w:rPr>
        <w:t xml:space="preserve">rather than </w:t>
      </w:r>
      <w:r w:rsidR="00F34B76">
        <w:rPr>
          <w:rFonts w:asciiTheme="majorBidi" w:hAnsiTheme="majorBidi" w:cstheme="majorBidi"/>
          <w:color w:val="FF0000"/>
        </w:rPr>
        <w:t>v</w:t>
      </w:r>
      <w:r w:rsidR="00F34B76" w:rsidRPr="009F7F85">
        <w:rPr>
          <w:rFonts w:asciiTheme="majorBidi" w:hAnsiTheme="majorBidi" w:cstheme="majorBidi"/>
          <w:color w:val="FF0000"/>
        </w:rPr>
        <w:t xml:space="preserve">irtual </w:t>
      </w:r>
      <w:r w:rsidRPr="009F7F85">
        <w:rPr>
          <w:rFonts w:asciiTheme="majorBidi" w:hAnsiTheme="majorBidi" w:cstheme="majorBidi"/>
          <w:color w:val="FF0000"/>
        </w:rPr>
        <w:t xml:space="preserve">vs. </w:t>
      </w:r>
      <w:r w:rsidR="00F34B76">
        <w:rPr>
          <w:rFonts w:asciiTheme="majorBidi" w:hAnsiTheme="majorBidi" w:cstheme="majorBidi"/>
          <w:color w:val="FF0000"/>
        </w:rPr>
        <w:t>r</w:t>
      </w:r>
      <w:r w:rsidR="00F34B76" w:rsidRPr="009F7F85">
        <w:rPr>
          <w:rFonts w:asciiTheme="majorBidi" w:hAnsiTheme="majorBidi" w:cstheme="majorBidi"/>
          <w:color w:val="FF0000"/>
        </w:rPr>
        <w:t xml:space="preserve">eal </w:t>
      </w:r>
      <w:r w:rsidR="00F34B76">
        <w:rPr>
          <w:rFonts w:asciiTheme="majorBidi" w:hAnsiTheme="majorBidi" w:cstheme="majorBidi"/>
          <w:color w:val="FF0000"/>
        </w:rPr>
        <w:t>s</w:t>
      </w:r>
      <w:r w:rsidR="00F34B76" w:rsidRPr="009F7F85">
        <w:rPr>
          <w:rFonts w:asciiTheme="majorBidi" w:hAnsiTheme="majorBidi" w:cstheme="majorBidi"/>
          <w:color w:val="FF0000"/>
        </w:rPr>
        <w:t xml:space="preserve">cenes </w:t>
      </w:r>
      <w:r w:rsidRPr="009F7F85">
        <w:rPr>
          <w:rFonts w:asciiTheme="majorBidi" w:hAnsiTheme="majorBidi" w:cstheme="majorBidi"/>
          <w:color w:val="FF0000"/>
        </w:rPr>
        <w:t>section.</w:t>
      </w:r>
    </w:p>
    <w:p w14:paraId="39093674" w14:textId="77777777" w:rsidR="00985FE9" w:rsidRDefault="00985FE9" w:rsidP="00653297">
      <w:pPr>
        <w:jc w:val="both"/>
        <w:rPr>
          <w:rFonts w:asciiTheme="majorBidi" w:hAnsiTheme="majorBidi" w:cstheme="majorBidi"/>
          <w:color w:val="00B050"/>
        </w:rPr>
      </w:pPr>
    </w:p>
    <w:p w14:paraId="78B06050" w14:textId="644DB309" w:rsidR="00D9741C" w:rsidRPr="009F7F85" w:rsidRDefault="00D9741C" w:rsidP="00653297">
      <w:pPr>
        <w:jc w:val="both"/>
        <w:rPr>
          <w:rFonts w:asciiTheme="majorBidi" w:hAnsiTheme="majorBidi" w:cstheme="majorBidi"/>
        </w:rPr>
      </w:pPr>
      <w:r w:rsidRPr="009F7F85">
        <w:rPr>
          <w:rFonts w:asciiTheme="majorBidi" w:hAnsiTheme="majorBidi" w:cstheme="majorBidi"/>
        </w:rPr>
        <w:t>Classical ("Lightness and retinex theory", Land &amp; McCann, 1971) but also recent theories of lightness constancy ("A cortical ed</w:t>
      </w:r>
      <w:r w:rsidR="00904F37">
        <w:rPr>
          <w:rFonts w:asciiTheme="majorBidi" w:hAnsiTheme="majorBidi" w:cstheme="majorBidi"/>
        </w:rPr>
        <w:t>g</w:t>
      </w:r>
      <w:r w:rsidRPr="009F7F85">
        <w:rPr>
          <w:rFonts w:asciiTheme="majorBidi" w:hAnsiTheme="majorBidi" w:cstheme="majorBidi"/>
        </w:rPr>
        <w:t>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2ACD0EDD"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F34B76">
        <w:rPr>
          <w:rFonts w:asciiTheme="majorBidi" w:hAnsiTheme="majorBidi" w:cstheme="majorBidi"/>
          <w:color w:val="FF0000"/>
        </w:rPr>
        <w:t>f</w:t>
      </w:r>
      <w:r w:rsidR="00F34B76" w:rsidRPr="009F7F85">
        <w:rPr>
          <w:rFonts w:asciiTheme="majorBidi" w:hAnsiTheme="majorBidi" w:cstheme="majorBidi"/>
          <w:color w:val="FF0000"/>
        </w:rPr>
        <w:t xml:space="preserve">uture </w:t>
      </w:r>
      <w:r w:rsidR="00F34B76">
        <w:rPr>
          <w:rFonts w:asciiTheme="majorBidi" w:hAnsiTheme="majorBidi" w:cstheme="majorBidi"/>
          <w:color w:val="FF0000"/>
        </w:rPr>
        <w:t>d</w:t>
      </w:r>
      <w:r w:rsidR="00F34B76" w:rsidRPr="009F7F85">
        <w:rPr>
          <w:rFonts w:asciiTheme="majorBidi" w:hAnsiTheme="majorBidi" w:cstheme="majorBidi"/>
          <w:color w:val="FF0000"/>
        </w:rPr>
        <w:t xml:space="preserve">irections </w:t>
      </w:r>
      <w:r w:rsidRPr="009F7F85">
        <w:rPr>
          <w:rFonts w:asciiTheme="majorBidi" w:hAnsiTheme="majorBidi" w:cstheme="majorBidi"/>
          <w:color w:val="FF0000"/>
        </w:rPr>
        <w:t xml:space="preserve">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t>The idea of generating large datasets of rendered surfaces in order to investigate classification of an ideal observers (ROC and linear classification) on their material properties is not new ("Optimal sampling of visual information for lightness judgments" - Toscani, Valsecchi &amp; Gegenfurtner 2013; "Lightness perception for matte and glossy complex shapes" - Toscani, Valsecchi &amp; Gegenfurtner 2017; "Statistical correlates of perceived gloss in natural images" -Wiebel,</w:t>
      </w:r>
      <w:r w:rsidR="00047AC8" w:rsidRPr="009F7F85">
        <w:rPr>
          <w:rFonts w:asciiTheme="majorBidi" w:hAnsiTheme="majorBidi" w:cstheme="majorBidi"/>
        </w:rPr>
        <w:t xml:space="preserve"> Toscani &amp; Gegenfurtner,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taken into account,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241D60BE"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r w:rsidR="00F34B76">
        <w:rPr>
          <w:rFonts w:asciiTheme="majorBidi" w:hAnsiTheme="majorBidi" w:cstheme="majorBidi"/>
          <w:color w:val="FF0000"/>
        </w:rPr>
        <w:t>32</w:t>
      </w:r>
      <w:r w:rsidR="00FD32A8">
        <w:rPr>
          <w:rFonts w:asciiTheme="majorBidi" w:hAnsiTheme="majorBidi" w:cstheme="majorBidi"/>
          <w:color w:val="FF0000"/>
        </w:rPr>
        <w:t>7</w:t>
      </w:r>
      <w:r w:rsidR="00F34B76">
        <w:rPr>
          <w:rFonts w:asciiTheme="majorBidi" w:hAnsiTheme="majorBidi" w:cstheme="majorBidi"/>
          <w:color w:val="FF0000"/>
        </w:rPr>
        <w:t xml:space="preserve"> </w:t>
      </w:r>
      <w:r w:rsidR="004E3813">
        <w:rPr>
          <w:rFonts w:asciiTheme="majorBidi" w:hAnsiTheme="majorBidi" w:cstheme="majorBidi"/>
          <w:color w:val="FF0000"/>
        </w:rPr>
        <w:t xml:space="preserve">and </w:t>
      </w:r>
      <w:r w:rsidR="00F34B76">
        <w:rPr>
          <w:rFonts w:asciiTheme="majorBidi" w:hAnsiTheme="majorBidi" w:cstheme="majorBidi"/>
          <w:color w:val="FF0000"/>
        </w:rPr>
        <w:t>33</w:t>
      </w:r>
      <w:r w:rsidR="00FD32A8">
        <w:rPr>
          <w:rFonts w:asciiTheme="majorBidi" w:hAnsiTheme="majorBidi" w:cstheme="majorBidi"/>
          <w:color w:val="FF0000"/>
        </w:rPr>
        <w:t>4</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66B865D0" w:rsidR="004E7A9D" w:rsidRPr="009F7F85" w:rsidRDefault="00F34B76"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w:t>
      </w:r>
      <w:r w:rsidR="00D141DD">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r w:rsidR="00D24072" w:rsidRPr="009C19BF">
        <w:rPr>
          <w:rFonts w:asciiTheme="majorBidi" w:hAnsiTheme="majorBidi" w:cstheme="majorBidi"/>
          <w:color w:val="FF0000"/>
        </w:rPr>
        <w:t>Ciurea &amp; Funt,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1D2E6C">
        <w:rPr>
          <w:rFonts w:asciiTheme="majorBidi" w:eastAsiaTheme="minorHAnsi" w:hAnsiTheme="majorBidi" w:cstheme="majorBidi"/>
          <w:color w:val="FF0000"/>
        </w:rPr>
        <w:t xml:space="preserve">These illumination </w:t>
      </w:r>
      <w:r w:rsidR="00B5278B">
        <w:rPr>
          <w:rFonts w:asciiTheme="majorBidi" w:eastAsiaTheme="minorHAnsi" w:hAnsiTheme="majorBidi" w:cstheme="majorBidi"/>
          <w:color w:val="FF0000"/>
        </w:rPr>
        <w:t>estimate</w:t>
      </w:r>
      <w:r w:rsidR="001D2E6C">
        <w:rPr>
          <w:rFonts w:asciiTheme="majorBidi" w:eastAsiaTheme="minorHAnsi" w:hAnsiTheme="majorBidi" w:cstheme="majorBidi"/>
          <w:color w:val="FF0000"/>
        </w:rPr>
        <w:t>s</w:t>
      </w:r>
      <w:r w:rsidR="00B5278B">
        <w:rPr>
          <w:rFonts w:asciiTheme="majorBidi" w:eastAsiaTheme="minorHAnsi" w:hAnsiTheme="majorBidi" w:cstheme="majorBidi"/>
          <w:color w:val="FF0000"/>
        </w:rPr>
        <w:t xml:space="preserve"> </w:t>
      </w:r>
      <w:r w:rsidR="001D2E6C">
        <w:rPr>
          <w:rFonts w:asciiTheme="majorBidi" w:eastAsiaTheme="minorHAnsi" w:hAnsiTheme="majorBidi" w:cstheme="majorBidi"/>
          <w:color w:val="FF0000"/>
        </w:rPr>
        <w:t xml:space="preserve">are </w:t>
      </w:r>
      <w:r w:rsidR="00B5278B">
        <w:rPr>
          <w:rFonts w:asciiTheme="majorBidi" w:eastAsiaTheme="minorHAnsi" w:hAnsiTheme="majorBidi" w:cstheme="majorBidi"/>
          <w:color w:val="FF0000"/>
        </w:rPr>
        <w:t>then interpolated/extrapolated across the image</w:t>
      </w:r>
      <w:r w:rsidR="00342FEB">
        <w:rPr>
          <w:rFonts w:asciiTheme="majorBidi" w:eastAsiaTheme="minorHAnsi" w:hAnsiTheme="majorBidi" w:cstheme="majorBidi"/>
          <w:color w:val="FF0000"/>
        </w:rPr>
        <w:t>. However, the quality of t</w:t>
      </w:r>
      <w:r w:rsidR="001D2E6C">
        <w:rPr>
          <w:rFonts w:asciiTheme="majorBidi" w:eastAsiaTheme="minorHAnsi" w:hAnsiTheme="majorBidi" w:cstheme="majorBidi"/>
          <w:color w:val="FF0000"/>
        </w:rPr>
        <w:t>his</w:t>
      </w:r>
      <w:r w:rsidR="00342FEB">
        <w:rPr>
          <w:rFonts w:asciiTheme="majorBidi" w:eastAsiaTheme="minorHAnsi" w:hAnsiTheme="majorBidi" w:cstheme="majorBidi"/>
          <w:color w:val="FF0000"/>
        </w:rPr>
        <w:t xml:space="preserve"> approximation cannot typically be evaluated. </w:t>
      </w:r>
    </w:p>
    <w:p w14:paraId="407C0AF6" w14:textId="477C8B85" w:rsidR="00CE7FA9" w:rsidRPr="009F7F85" w:rsidRDefault="004E7A9D" w:rsidP="00CB2C89">
      <w:pPr>
        <w:pStyle w:val="Quote"/>
      </w:pPr>
      <w:r w:rsidRPr="009F7F85">
        <w:rPr>
          <w:rFonts w:asciiTheme="majorBidi" w:hAnsiTheme="majorBidi" w:cstheme="majorBidi"/>
          <w:color w:val="FF0000"/>
        </w:rPr>
        <w:t xml:space="preserve">Here we used labeled images rendered from </w:t>
      </w:r>
      <w:r w:rsidR="00A054DB">
        <w:rPr>
          <w:rFonts w:asciiTheme="majorBidi" w:hAnsiTheme="majorBidi" w:cstheme="majorBidi"/>
          <w:color w:val="FF0000"/>
        </w:rPr>
        <w:t xml:space="preserve">descriptions of </w:t>
      </w:r>
      <w:r w:rsidRPr="009F7F85">
        <w:rPr>
          <w:rFonts w:asciiTheme="majorBidi" w:hAnsiTheme="majorBidi" w:cstheme="majorBidi"/>
          <w:color w:val="FF0000"/>
        </w:rPr>
        <w:t>virtual scene</w:t>
      </w:r>
      <w:ins w:id="1" w:author="Johannes Burge" w:date="2018-09-18T13:37:00Z">
        <w:r w:rsidR="00EA0899">
          <w:rPr>
            <w:rFonts w:asciiTheme="majorBidi" w:hAnsiTheme="majorBidi" w:cstheme="majorBidi"/>
            <w:color w:val="FF0000"/>
          </w:rPr>
          <w:t>s</w:t>
        </w:r>
      </w:ins>
      <w:r w:rsidRPr="009F7F85">
        <w:rPr>
          <w:rFonts w:asciiTheme="majorBidi" w:hAnsiTheme="majorBidi" w:cstheme="majorBidi"/>
          <w:color w:val="FF0000"/>
        </w:rPr>
        <w:t xml:space="preserve">. </w:t>
      </w:r>
      <w:r w:rsidR="00B5278B">
        <w:rPr>
          <w:rFonts w:asciiTheme="majorBidi" w:hAnsiTheme="majorBidi" w:cstheme="majorBidi"/>
          <w:color w:val="FF0000"/>
        </w:rPr>
        <w:t>A similar approach has been used previously to study the perception of lightness and specularity (Toscani et al., 2013; Weibul et al., 2015; Toscani et al, 2017; Proket etl al., 2017</w:t>
      </w:r>
      <w:r w:rsidR="00C245B3">
        <w:rPr>
          <w:rFonts w:asciiTheme="majorBidi" w:hAnsiTheme="majorBidi" w:cstheme="majorBidi"/>
          <w:color w:val="FF0000"/>
        </w:rPr>
        <w:t>). Ou</w:t>
      </w:r>
      <w:r w:rsidR="00B5278B">
        <w:rPr>
          <w:rFonts w:asciiTheme="majorBidi" w:hAnsiTheme="majorBidi" w:cstheme="majorBidi"/>
          <w:color w:val="FF0000"/>
        </w:rPr>
        <w:t xml:space="preserve">r work adds to this approach </w:t>
      </w:r>
      <w:r w:rsidR="00186734">
        <w:rPr>
          <w:rFonts w:asciiTheme="majorBidi" w:hAnsiTheme="majorBidi" w:cstheme="majorBidi"/>
          <w:color w:val="FF0000"/>
        </w:rPr>
        <w:t xml:space="preserve">by introducing color </w:t>
      </w:r>
      <w:r w:rsidR="00186734">
        <w:rPr>
          <w:rFonts w:asciiTheme="majorBidi" w:hAnsiTheme="majorBidi" w:cstheme="majorBidi"/>
          <w:color w:val="FF0000"/>
        </w:rPr>
        <w:lastRenderedPageBreak/>
        <w:t>variation</w:t>
      </w:r>
      <w:r w:rsidR="00B5278B">
        <w:rPr>
          <w:rFonts w:asciiTheme="majorBidi" w:hAnsiTheme="majorBidi" w:cstheme="majorBidi"/>
          <w:color w:val="FF0000"/>
        </w:rPr>
        <w:t xml:space="preserve">.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 xml:space="preserve">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w:t>
      </w:r>
      <w:del w:id="2" w:author="Johannes Burge" w:date="2018-09-18T13:42:00Z">
        <w:r w:rsidRPr="009F7F85" w:rsidDel="00AC0912">
          <w:rPr>
            <w:rFonts w:asciiTheme="majorBidi" w:eastAsiaTheme="minorHAnsi" w:hAnsiTheme="majorBidi" w:cstheme="majorBidi"/>
            <w:color w:val="FF0000"/>
          </w:rPr>
          <w:delText xml:space="preserve">the study of individual </w:delText>
        </w:r>
      </w:del>
      <w:ins w:id="3" w:author="Johannes Burge" w:date="2018-09-18T13:42:00Z">
        <w:r w:rsidR="00AC0912">
          <w:rPr>
            <w:rFonts w:asciiTheme="majorBidi" w:eastAsiaTheme="minorHAnsi" w:hAnsiTheme="majorBidi" w:cstheme="majorBidi"/>
            <w:color w:val="FF0000"/>
          </w:rPr>
          <w:t xml:space="preserve">the impact of </w:t>
        </w:r>
      </w:ins>
      <w:r w:rsidRPr="009F7F85">
        <w:rPr>
          <w:rFonts w:asciiTheme="majorBidi" w:eastAsiaTheme="minorHAnsi" w:hAnsiTheme="majorBidi" w:cstheme="majorBidi"/>
          <w:color w:val="FF0000"/>
        </w:rPr>
        <w:t xml:space="preserve">scene factors </w:t>
      </w:r>
      <w:del w:id="4" w:author="Johannes Burge" w:date="2018-09-18T13:42:00Z">
        <w:r w:rsidRPr="009F7F85" w:rsidDel="00AC0912">
          <w:rPr>
            <w:rFonts w:asciiTheme="majorBidi" w:eastAsiaTheme="minorHAnsi" w:hAnsiTheme="majorBidi" w:cstheme="majorBidi"/>
            <w:color w:val="FF0000"/>
          </w:rPr>
          <w:delText xml:space="preserve">as well as </w:delText>
        </w:r>
      </w:del>
      <w:ins w:id="5" w:author="Johannes Burge" w:date="2018-09-18T13:42:00Z">
        <w:r w:rsidR="00AC0912">
          <w:rPr>
            <w:rFonts w:asciiTheme="majorBidi" w:eastAsiaTheme="minorHAnsi" w:hAnsiTheme="majorBidi" w:cstheme="majorBidi"/>
            <w:color w:val="FF0000"/>
          </w:rPr>
          <w:t>to be studied individually or in combination</w:t>
        </w:r>
      </w:ins>
      <w:del w:id="6" w:author="Johannes Burge" w:date="2018-09-18T13:42:00Z">
        <w:r w:rsidRPr="009F7F85" w:rsidDel="00AC0912">
          <w:rPr>
            <w:rFonts w:asciiTheme="majorBidi" w:eastAsiaTheme="minorHAnsi" w:hAnsiTheme="majorBidi" w:cstheme="majorBidi"/>
            <w:color w:val="FF0000"/>
          </w:rPr>
          <w:delText>their combined effects</w:delText>
        </w:r>
      </w:del>
      <w:r w:rsidRPr="009F7F85">
        <w:rPr>
          <w:rFonts w:asciiTheme="majorBidi" w:eastAsiaTheme="minorHAnsi" w:hAnsiTheme="majorBidi" w:cstheme="majorBidi"/>
          <w:color w:val="FF0000"/>
        </w:rPr>
        <w:t xml:space="preserve">. Here, we exploited this flexibility to quantify how variation in the relative reflectance spectrum of the target object, the spectrum of the illumination, and the reflectance spectrum of the background objects limit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xml:space="preserve"> estimation. We also exploited our use of rendered images to explore how the presence or absence of secondary reflections from background objects affected estimation of target object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r w:rsidR="00F34B76">
        <w:rPr>
          <w:rFonts w:asciiTheme="majorBidi" w:eastAsiaTheme="minorHAnsi" w:hAnsiTheme="majorBidi" w:cstheme="majorBidi"/>
          <w:color w:val="FF0000"/>
        </w:rPr>
        <w:t>”</w:t>
      </w: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distribution of surface albedos in natural environments is approximated by a specific beta distribution ("The distribution of reflectances within the visual environment", Attewell &amp; Baddeley, 2006) and the discernible colors present in nature only cover a specific portion of theoretical solid of visible colors ("The number of discernible colors in natural scenes" Linhares,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munsell system. In fact, they focus on leaves fruits and vegetables ("Fruits, foliage and the evolution of primate colour vision" - Regan, Julliot, Simmen, Vienot, Charles-Dominique &amp; Mollon, 2011; "Hyperspectral database of fruits and vegetables" - Ennis, Schiller, Toscani &amp; Gegenfurtner, 2018). </w:t>
      </w:r>
    </w:p>
    <w:p w14:paraId="09A152E6" w14:textId="77777777" w:rsidR="00401845" w:rsidRPr="009F7F85" w:rsidRDefault="00401845" w:rsidP="00653297">
      <w:pPr>
        <w:jc w:val="both"/>
        <w:rPr>
          <w:rFonts w:asciiTheme="majorBidi" w:hAnsiTheme="majorBidi" w:cstheme="majorBidi"/>
        </w:rPr>
      </w:pPr>
    </w:p>
    <w:p w14:paraId="7062DC01" w14:textId="41901088"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have added discussion of these and related papers into the section of the paper that relates to our approximation to naturally occurring surface reflectances</w:t>
      </w:r>
      <w:r w:rsidR="00CC62A1">
        <w:rPr>
          <w:rFonts w:asciiTheme="majorBidi" w:hAnsiTheme="majorBidi" w:cstheme="majorBidi"/>
          <w:color w:val="FF0000"/>
        </w:rPr>
        <w:t xml:space="preserve"> (Line </w:t>
      </w:r>
      <w:r w:rsidR="00CD6418">
        <w:rPr>
          <w:rFonts w:asciiTheme="majorBidi" w:hAnsiTheme="majorBidi" w:cstheme="majorBidi"/>
          <w:color w:val="FF0000"/>
        </w:rPr>
        <w:t>3</w:t>
      </w:r>
      <w:r w:rsidR="0047265A">
        <w:rPr>
          <w:rFonts w:asciiTheme="majorBidi" w:hAnsiTheme="majorBidi" w:cstheme="majorBidi"/>
          <w:color w:val="FF0000"/>
        </w:rPr>
        <w:t>51</w:t>
      </w:r>
      <w:r w:rsidR="00CC62A1">
        <w:rPr>
          <w:rFonts w:asciiTheme="majorBidi" w:hAnsiTheme="majorBidi" w:cstheme="majorBidi"/>
          <w:color w:val="FF0000"/>
        </w:rPr>
        <w:t>).</w:t>
      </w:r>
    </w:p>
    <w:p w14:paraId="533EC025" w14:textId="45E027ED" w:rsidR="00401845" w:rsidRPr="003E4817" w:rsidRDefault="00F34B76" w:rsidP="00F03D3F">
      <w:pPr>
        <w:pStyle w:val="Quote"/>
        <w:rPr>
          <w:rFonts w:asciiTheme="majorBidi" w:eastAsiaTheme="minorHAnsi" w:hAnsiTheme="majorBidi" w:cstheme="majorBidi"/>
          <w:color w:val="FF0000"/>
        </w:rPr>
      </w:pPr>
      <w:r>
        <w:rPr>
          <w:rFonts w:asciiTheme="majorBidi" w:eastAsiaTheme="minorHAnsi" w:hAnsiTheme="majorBidi" w:cstheme="majorBidi"/>
          <w:color w:val="FF0000"/>
        </w:rPr>
        <w:t>“</w:t>
      </w:r>
      <w:r w:rsidR="004E7A9D"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For example, there are additional datasets of measured surface reflectances that could be incorporated into future analyses</w:t>
      </w:r>
      <w:r w:rsidR="00CC3EA5">
        <w:rPr>
          <w:rFonts w:asciiTheme="majorBidi" w:eastAsiaTheme="minorHAnsi" w:hAnsiTheme="majorBidi" w:cstheme="majorBidi"/>
          <w:color w:val="FF0000"/>
        </w:rPr>
        <w:t>.</w:t>
      </w:r>
      <w:r w:rsidR="000F7B92">
        <w:rPr>
          <w:rFonts w:asciiTheme="majorBidi" w:eastAsiaTheme="minorHAnsi" w:hAnsiTheme="majorBidi" w:cstheme="majorBidi"/>
          <w:color w:val="FF0000"/>
        </w:rPr>
        <w:t xml:space="preserve"> </w:t>
      </w:r>
      <w:r w:rsidR="00CC3EA5">
        <w:rPr>
          <w:rFonts w:asciiTheme="majorBidi" w:eastAsiaTheme="minorHAnsi" w:hAnsiTheme="majorBidi" w:cstheme="majorBidi"/>
          <w:color w:val="FF0000"/>
        </w:rPr>
        <w:t xml:space="preserve">Some </w:t>
      </w:r>
      <w:r w:rsidR="000F7B92">
        <w:rPr>
          <w:rFonts w:asciiTheme="majorBidi" w:eastAsiaTheme="minorHAnsi" w:hAnsiTheme="majorBidi" w:cstheme="majorBidi"/>
          <w:color w:val="FF0000"/>
        </w:rPr>
        <w:t xml:space="preserve">of these </w:t>
      </w:r>
      <w:r w:rsidR="006716FC">
        <w:rPr>
          <w:rFonts w:asciiTheme="majorBidi" w:eastAsiaTheme="minorHAnsi" w:hAnsiTheme="majorBidi" w:cstheme="majorBidi"/>
          <w:color w:val="FF0000"/>
        </w:rPr>
        <w:t xml:space="preserve">datasets </w:t>
      </w:r>
      <w:r w:rsidR="000F7B92">
        <w:rPr>
          <w:rFonts w:asciiTheme="majorBidi" w:eastAsiaTheme="minorHAnsi" w:hAnsiTheme="majorBidi" w:cstheme="majorBidi"/>
          <w:color w:val="FF0000"/>
        </w:rPr>
        <w:t xml:space="preserve">focused on the reflectance of objects (e.g. fruit) that are thought to be important for the evolution of primate color vision (e.g., Sumner &amp; </w:t>
      </w:r>
      <w:r w:rsidR="000F7B92">
        <w:rPr>
          <w:rFonts w:asciiTheme="majorBidi" w:eastAsiaTheme="minorHAnsi" w:hAnsiTheme="majorBidi" w:cstheme="majorBidi"/>
          <w:color w:val="FF0000"/>
        </w:rPr>
        <w:lastRenderedPageBreak/>
        <w:t xml:space="preserve">Mollon, 200; Regan et al, 2001; Barnard et al., 2002; Ennis et al., 2016). </w:t>
      </w:r>
      <w:r w:rsidR="008B7B34">
        <w:rPr>
          <w:rFonts w:asciiTheme="majorBidi" w:eastAsiaTheme="minorHAnsi" w:hAnsiTheme="majorBidi" w:cstheme="majorBidi"/>
          <w:color w:val="FF0000"/>
        </w:rPr>
        <w:t xml:space="preserve">Another issue, not addressed by these datasets, is </w:t>
      </w:r>
      <w:r w:rsidR="0081414B">
        <w:rPr>
          <w:rFonts w:asciiTheme="majorBidi" w:eastAsiaTheme="minorHAnsi" w:hAnsiTheme="majorBidi" w:cstheme="majorBidi"/>
          <w:color w:val="FF0000"/>
        </w:rPr>
        <w:t xml:space="preserve">relative frequency </w:t>
      </w:r>
      <w:r w:rsidR="0015092A">
        <w:rPr>
          <w:rFonts w:asciiTheme="majorBidi" w:eastAsiaTheme="minorHAnsi" w:hAnsiTheme="majorBidi" w:cstheme="majorBidi"/>
          <w:color w:val="FF0000"/>
        </w:rPr>
        <w:t xml:space="preserve">of different </w:t>
      </w:r>
      <w:r w:rsidR="0081414B">
        <w:rPr>
          <w:rFonts w:asciiTheme="majorBidi" w:eastAsiaTheme="minorHAnsi" w:hAnsiTheme="majorBidi" w:cstheme="majorBidi"/>
          <w:color w:val="FF0000"/>
        </w:rPr>
        <w:t>surfac</w:t>
      </w:r>
      <w:r w:rsidR="00FB5749">
        <w:rPr>
          <w:rFonts w:asciiTheme="majorBidi" w:eastAsiaTheme="minorHAnsi" w:hAnsiTheme="majorBidi" w:cstheme="majorBidi"/>
          <w:color w:val="FF0000"/>
        </w:rPr>
        <w:t>e</w:t>
      </w:r>
      <w:r w:rsidR="00B86ED7">
        <w:rPr>
          <w:rFonts w:asciiTheme="majorBidi" w:eastAsiaTheme="minorHAnsi" w:hAnsiTheme="majorBidi" w:cstheme="majorBidi"/>
          <w:color w:val="FF0000"/>
        </w:rPr>
        <w:t xml:space="preserve"> </w:t>
      </w:r>
      <w:r w:rsidR="0088654F">
        <w:rPr>
          <w:rFonts w:asciiTheme="majorBidi" w:eastAsiaTheme="minorHAnsi" w:hAnsiTheme="majorBidi" w:cstheme="majorBidi"/>
          <w:color w:val="FF0000"/>
        </w:rPr>
        <w:t xml:space="preserve">reflectances </w:t>
      </w:r>
      <w:r w:rsidR="008B7B34">
        <w:rPr>
          <w:rFonts w:asciiTheme="majorBidi" w:eastAsiaTheme="minorHAnsi" w:hAnsiTheme="majorBidi" w:cstheme="majorBidi"/>
          <w:color w:val="FF0000"/>
        </w:rPr>
        <w:t>in natural viewing.</w:t>
      </w:r>
      <w:r w:rsidR="00F03D3F">
        <w:rPr>
          <w:rFonts w:asciiTheme="majorBidi" w:eastAsiaTheme="minorHAnsi" w:hAnsiTheme="majorBidi" w:cstheme="majorBidi"/>
          <w:color w:val="FF0000"/>
        </w:rPr>
        <w:t xml:space="preserve"> </w:t>
      </w:r>
      <w:r w:rsidR="007D3923">
        <w:rPr>
          <w:rFonts w:asciiTheme="majorBidi" w:eastAsiaTheme="minorHAnsi" w:hAnsiTheme="majorBidi" w:cstheme="majorBidi"/>
          <w:color w:val="FF0000"/>
        </w:rPr>
        <w:t>Attewell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 xml:space="preserve">y (2007) </w:t>
      </w:r>
      <w:r w:rsidR="00CC3EA5">
        <w:rPr>
          <w:rFonts w:asciiTheme="majorBidi" w:eastAsiaTheme="minorHAnsi" w:hAnsiTheme="majorBidi" w:cstheme="majorBidi"/>
          <w:color w:val="FF0000"/>
        </w:rPr>
        <w:t xml:space="preserve">performed </w:t>
      </w:r>
      <w:r w:rsidR="008E180B">
        <w:rPr>
          <w:rFonts w:asciiTheme="majorBidi" w:eastAsiaTheme="minorHAnsi" w:hAnsiTheme="majorBidi" w:cstheme="majorBidi"/>
          <w:color w:val="FF0000"/>
        </w:rPr>
        <w:t xml:space="preserve">a systematic survey, and </w:t>
      </w:r>
      <w:r w:rsidR="005E692B">
        <w:rPr>
          <w:rFonts w:asciiTheme="majorBidi" w:eastAsiaTheme="minorHAnsi" w:hAnsiTheme="majorBidi" w:cstheme="majorBidi"/>
          <w:color w:val="FF0000"/>
        </w:rPr>
        <w:t>report</w:t>
      </w:r>
      <w:ins w:id="7" w:author="Johannes Burge" w:date="2018-09-18T14:07:00Z">
        <w:r w:rsidR="00841FD7">
          <w:rPr>
            <w:rFonts w:asciiTheme="majorBidi" w:eastAsiaTheme="minorHAnsi" w:hAnsiTheme="majorBidi" w:cstheme="majorBidi"/>
            <w:color w:val="FF0000"/>
          </w:rPr>
          <w:t>ed</w:t>
        </w:r>
      </w:ins>
      <w:r w:rsidR="00293944">
        <w:rPr>
          <w:rFonts w:asciiTheme="majorBidi" w:eastAsiaTheme="minorHAnsi" w:hAnsiTheme="majorBidi" w:cstheme="majorBidi"/>
          <w:color w:val="FF0000"/>
        </w:rPr>
        <w:t xml:space="preserve"> the distribution of an</w:t>
      </w:r>
      <w:r w:rsidR="005E692B">
        <w:rPr>
          <w:rFonts w:asciiTheme="majorBidi" w:eastAsiaTheme="minorHAnsi" w:hAnsiTheme="majorBidi" w:cstheme="majorBidi"/>
          <w:color w:val="FF0000"/>
        </w:rPr>
        <w:t xml:space="preserve"> LRF-like quantity in natural scenes</w:t>
      </w:r>
      <w:r w:rsidR="008E180B">
        <w:rPr>
          <w:rFonts w:asciiTheme="majorBidi" w:eastAsiaTheme="minorHAnsi" w:hAnsiTheme="majorBidi" w:cstheme="majorBidi"/>
          <w:color w:val="FF0000"/>
        </w:rPr>
        <w:t>.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r>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189969FA"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Fixed.</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1C"/>
    <w:rsid w:val="000074DB"/>
    <w:rsid w:val="00012543"/>
    <w:rsid w:val="00012C36"/>
    <w:rsid w:val="00026F61"/>
    <w:rsid w:val="00040290"/>
    <w:rsid w:val="00040FDB"/>
    <w:rsid w:val="000452AA"/>
    <w:rsid w:val="000470AA"/>
    <w:rsid w:val="00047AC8"/>
    <w:rsid w:val="00074B0B"/>
    <w:rsid w:val="0007640C"/>
    <w:rsid w:val="00077AED"/>
    <w:rsid w:val="00081F56"/>
    <w:rsid w:val="000853BC"/>
    <w:rsid w:val="00090605"/>
    <w:rsid w:val="000961F2"/>
    <w:rsid w:val="000A064E"/>
    <w:rsid w:val="000B3558"/>
    <w:rsid w:val="000B3BE4"/>
    <w:rsid w:val="000B472A"/>
    <w:rsid w:val="000B7530"/>
    <w:rsid w:val="000B79ED"/>
    <w:rsid w:val="000C07AB"/>
    <w:rsid w:val="000C5325"/>
    <w:rsid w:val="000C6BE8"/>
    <w:rsid w:val="000F7B92"/>
    <w:rsid w:val="00104AAB"/>
    <w:rsid w:val="00112B6C"/>
    <w:rsid w:val="001240A4"/>
    <w:rsid w:val="00125B22"/>
    <w:rsid w:val="001268CD"/>
    <w:rsid w:val="00141AFC"/>
    <w:rsid w:val="0015092A"/>
    <w:rsid w:val="001600AD"/>
    <w:rsid w:val="00160D14"/>
    <w:rsid w:val="001636F9"/>
    <w:rsid w:val="001659DA"/>
    <w:rsid w:val="00181F13"/>
    <w:rsid w:val="00182069"/>
    <w:rsid w:val="0018345A"/>
    <w:rsid w:val="00186734"/>
    <w:rsid w:val="00196868"/>
    <w:rsid w:val="00197862"/>
    <w:rsid w:val="001A026F"/>
    <w:rsid w:val="001A0D82"/>
    <w:rsid w:val="001A3ECA"/>
    <w:rsid w:val="001A7F7A"/>
    <w:rsid w:val="001B11D6"/>
    <w:rsid w:val="001B1E3F"/>
    <w:rsid w:val="001C334C"/>
    <w:rsid w:val="001C7408"/>
    <w:rsid w:val="001D2E6C"/>
    <w:rsid w:val="001D332C"/>
    <w:rsid w:val="001D3767"/>
    <w:rsid w:val="001D40EF"/>
    <w:rsid w:val="001E1594"/>
    <w:rsid w:val="001E4DAE"/>
    <w:rsid w:val="001F07E0"/>
    <w:rsid w:val="0020046B"/>
    <w:rsid w:val="00202DD0"/>
    <w:rsid w:val="00210C8C"/>
    <w:rsid w:val="002165DD"/>
    <w:rsid w:val="002217A5"/>
    <w:rsid w:val="002250C1"/>
    <w:rsid w:val="00235FFD"/>
    <w:rsid w:val="0023684B"/>
    <w:rsid w:val="00250F44"/>
    <w:rsid w:val="00252F7E"/>
    <w:rsid w:val="00252FA7"/>
    <w:rsid w:val="00253CE1"/>
    <w:rsid w:val="0026024D"/>
    <w:rsid w:val="00262097"/>
    <w:rsid w:val="0026461F"/>
    <w:rsid w:val="0027465B"/>
    <w:rsid w:val="00277878"/>
    <w:rsid w:val="00281CA5"/>
    <w:rsid w:val="00283B18"/>
    <w:rsid w:val="00291479"/>
    <w:rsid w:val="00293944"/>
    <w:rsid w:val="00297034"/>
    <w:rsid w:val="002977C4"/>
    <w:rsid w:val="002A4C8A"/>
    <w:rsid w:val="002A6986"/>
    <w:rsid w:val="002B0B43"/>
    <w:rsid w:val="002B2B19"/>
    <w:rsid w:val="002B664C"/>
    <w:rsid w:val="002B7CDC"/>
    <w:rsid w:val="002C14CB"/>
    <w:rsid w:val="002C2210"/>
    <w:rsid w:val="002C23B3"/>
    <w:rsid w:val="002D0332"/>
    <w:rsid w:val="002D3D12"/>
    <w:rsid w:val="002E3C0F"/>
    <w:rsid w:val="002E7B4D"/>
    <w:rsid w:val="002E7BE9"/>
    <w:rsid w:val="002F1C82"/>
    <w:rsid w:val="002F3F72"/>
    <w:rsid w:val="002F5D96"/>
    <w:rsid w:val="00306FE7"/>
    <w:rsid w:val="003101C8"/>
    <w:rsid w:val="0031219C"/>
    <w:rsid w:val="00316261"/>
    <w:rsid w:val="00316892"/>
    <w:rsid w:val="0032073E"/>
    <w:rsid w:val="00325ADA"/>
    <w:rsid w:val="00337077"/>
    <w:rsid w:val="0033746B"/>
    <w:rsid w:val="003426A4"/>
    <w:rsid w:val="00342FEB"/>
    <w:rsid w:val="00344E4B"/>
    <w:rsid w:val="0035551A"/>
    <w:rsid w:val="003601EB"/>
    <w:rsid w:val="00361468"/>
    <w:rsid w:val="0036200D"/>
    <w:rsid w:val="003641B1"/>
    <w:rsid w:val="00365986"/>
    <w:rsid w:val="00372956"/>
    <w:rsid w:val="003735E5"/>
    <w:rsid w:val="00374EBF"/>
    <w:rsid w:val="003771E1"/>
    <w:rsid w:val="00382775"/>
    <w:rsid w:val="00387F9A"/>
    <w:rsid w:val="003912BB"/>
    <w:rsid w:val="00397EC4"/>
    <w:rsid w:val="003A25AD"/>
    <w:rsid w:val="003A5A40"/>
    <w:rsid w:val="003B022B"/>
    <w:rsid w:val="003B1F6E"/>
    <w:rsid w:val="003B4615"/>
    <w:rsid w:val="003C21E9"/>
    <w:rsid w:val="003C2DD9"/>
    <w:rsid w:val="003C4A42"/>
    <w:rsid w:val="003E0C44"/>
    <w:rsid w:val="003E4817"/>
    <w:rsid w:val="003E724C"/>
    <w:rsid w:val="003F2827"/>
    <w:rsid w:val="003F313D"/>
    <w:rsid w:val="003F4E3C"/>
    <w:rsid w:val="003F7E3C"/>
    <w:rsid w:val="00401845"/>
    <w:rsid w:val="004071BF"/>
    <w:rsid w:val="004071CD"/>
    <w:rsid w:val="004139AD"/>
    <w:rsid w:val="004177EA"/>
    <w:rsid w:val="00420F1E"/>
    <w:rsid w:val="00421197"/>
    <w:rsid w:val="00424D62"/>
    <w:rsid w:val="004321D4"/>
    <w:rsid w:val="004416F0"/>
    <w:rsid w:val="00446628"/>
    <w:rsid w:val="004500C2"/>
    <w:rsid w:val="004506D4"/>
    <w:rsid w:val="004513BC"/>
    <w:rsid w:val="00453674"/>
    <w:rsid w:val="00462BFF"/>
    <w:rsid w:val="0046434C"/>
    <w:rsid w:val="00472468"/>
    <w:rsid w:val="0047265A"/>
    <w:rsid w:val="004748F7"/>
    <w:rsid w:val="0049270F"/>
    <w:rsid w:val="00495A67"/>
    <w:rsid w:val="004B4865"/>
    <w:rsid w:val="004C1871"/>
    <w:rsid w:val="004C3DCD"/>
    <w:rsid w:val="004C53CE"/>
    <w:rsid w:val="004D316D"/>
    <w:rsid w:val="004E3813"/>
    <w:rsid w:val="004E4342"/>
    <w:rsid w:val="004E7A9D"/>
    <w:rsid w:val="004E7F6B"/>
    <w:rsid w:val="004F0616"/>
    <w:rsid w:val="004F0F2D"/>
    <w:rsid w:val="0050088F"/>
    <w:rsid w:val="00502048"/>
    <w:rsid w:val="00504E51"/>
    <w:rsid w:val="00506DA6"/>
    <w:rsid w:val="00511EDB"/>
    <w:rsid w:val="0051395A"/>
    <w:rsid w:val="0052077B"/>
    <w:rsid w:val="0052205B"/>
    <w:rsid w:val="00522118"/>
    <w:rsid w:val="00523C2B"/>
    <w:rsid w:val="005264BF"/>
    <w:rsid w:val="0053225F"/>
    <w:rsid w:val="005429C3"/>
    <w:rsid w:val="005478DE"/>
    <w:rsid w:val="005501B1"/>
    <w:rsid w:val="00551BAA"/>
    <w:rsid w:val="00553568"/>
    <w:rsid w:val="00557C27"/>
    <w:rsid w:val="00560B69"/>
    <w:rsid w:val="00565565"/>
    <w:rsid w:val="00577028"/>
    <w:rsid w:val="005849AE"/>
    <w:rsid w:val="00585067"/>
    <w:rsid w:val="00587B01"/>
    <w:rsid w:val="005A2B36"/>
    <w:rsid w:val="005A67DE"/>
    <w:rsid w:val="005B1FCB"/>
    <w:rsid w:val="005B5947"/>
    <w:rsid w:val="005B5B4B"/>
    <w:rsid w:val="005C0FFF"/>
    <w:rsid w:val="005C1BD0"/>
    <w:rsid w:val="005C25CA"/>
    <w:rsid w:val="005C4F17"/>
    <w:rsid w:val="005E692B"/>
    <w:rsid w:val="005F1892"/>
    <w:rsid w:val="005F1C6A"/>
    <w:rsid w:val="005F3FC4"/>
    <w:rsid w:val="005F4415"/>
    <w:rsid w:val="005F523C"/>
    <w:rsid w:val="005F58F3"/>
    <w:rsid w:val="005F5A09"/>
    <w:rsid w:val="006129F8"/>
    <w:rsid w:val="006158EF"/>
    <w:rsid w:val="00620792"/>
    <w:rsid w:val="00621974"/>
    <w:rsid w:val="0062409E"/>
    <w:rsid w:val="00640934"/>
    <w:rsid w:val="00644180"/>
    <w:rsid w:val="006512B4"/>
    <w:rsid w:val="006522F5"/>
    <w:rsid w:val="00653297"/>
    <w:rsid w:val="0065381C"/>
    <w:rsid w:val="006556C2"/>
    <w:rsid w:val="006557C9"/>
    <w:rsid w:val="0065656C"/>
    <w:rsid w:val="00665640"/>
    <w:rsid w:val="006716FC"/>
    <w:rsid w:val="0067531D"/>
    <w:rsid w:val="006765A6"/>
    <w:rsid w:val="0067752C"/>
    <w:rsid w:val="00683E98"/>
    <w:rsid w:val="00690454"/>
    <w:rsid w:val="00690481"/>
    <w:rsid w:val="00690788"/>
    <w:rsid w:val="00693C23"/>
    <w:rsid w:val="00695B9E"/>
    <w:rsid w:val="006A0717"/>
    <w:rsid w:val="006A4DE5"/>
    <w:rsid w:val="006A6A41"/>
    <w:rsid w:val="006B2912"/>
    <w:rsid w:val="006B345D"/>
    <w:rsid w:val="006B68DE"/>
    <w:rsid w:val="006C3793"/>
    <w:rsid w:val="006C3911"/>
    <w:rsid w:val="006C3D09"/>
    <w:rsid w:val="006C4C4C"/>
    <w:rsid w:val="006C71F3"/>
    <w:rsid w:val="006D00C1"/>
    <w:rsid w:val="006D069A"/>
    <w:rsid w:val="006D0A51"/>
    <w:rsid w:val="006D3251"/>
    <w:rsid w:val="006D4A27"/>
    <w:rsid w:val="006E05BA"/>
    <w:rsid w:val="006E31C0"/>
    <w:rsid w:val="006E3A4F"/>
    <w:rsid w:val="006F187C"/>
    <w:rsid w:val="006F29DF"/>
    <w:rsid w:val="006F513A"/>
    <w:rsid w:val="00705F66"/>
    <w:rsid w:val="00713F1A"/>
    <w:rsid w:val="0071441E"/>
    <w:rsid w:val="00721CA7"/>
    <w:rsid w:val="00721EBE"/>
    <w:rsid w:val="007220FD"/>
    <w:rsid w:val="00731B27"/>
    <w:rsid w:val="00740419"/>
    <w:rsid w:val="007549A2"/>
    <w:rsid w:val="0075698B"/>
    <w:rsid w:val="00756CB0"/>
    <w:rsid w:val="00761177"/>
    <w:rsid w:val="00770A68"/>
    <w:rsid w:val="00771319"/>
    <w:rsid w:val="00773572"/>
    <w:rsid w:val="0077357D"/>
    <w:rsid w:val="00775396"/>
    <w:rsid w:val="00776316"/>
    <w:rsid w:val="00782484"/>
    <w:rsid w:val="00784551"/>
    <w:rsid w:val="00795621"/>
    <w:rsid w:val="007A466D"/>
    <w:rsid w:val="007A4A17"/>
    <w:rsid w:val="007B1704"/>
    <w:rsid w:val="007B717D"/>
    <w:rsid w:val="007C2E10"/>
    <w:rsid w:val="007C3E4F"/>
    <w:rsid w:val="007C67E7"/>
    <w:rsid w:val="007D1EBE"/>
    <w:rsid w:val="007D3923"/>
    <w:rsid w:val="007D5353"/>
    <w:rsid w:val="007D740E"/>
    <w:rsid w:val="007D742C"/>
    <w:rsid w:val="007F361C"/>
    <w:rsid w:val="007F60C0"/>
    <w:rsid w:val="00805247"/>
    <w:rsid w:val="0081414B"/>
    <w:rsid w:val="00824EBF"/>
    <w:rsid w:val="0082764D"/>
    <w:rsid w:val="0083645C"/>
    <w:rsid w:val="00841FD7"/>
    <w:rsid w:val="00843689"/>
    <w:rsid w:val="00844BF5"/>
    <w:rsid w:val="00851370"/>
    <w:rsid w:val="00852D25"/>
    <w:rsid w:val="008571E5"/>
    <w:rsid w:val="0085764A"/>
    <w:rsid w:val="00861065"/>
    <w:rsid w:val="00861921"/>
    <w:rsid w:val="00867045"/>
    <w:rsid w:val="0087334B"/>
    <w:rsid w:val="00881348"/>
    <w:rsid w:val="00881E7C"/>
    <w:rsid w:val="0088654F"/>
    <w:rsid w:val="008901A8"/>
    <w:rsid w:val="0089746D"/>
    <w:rsid w:val="008A398B"/>
    <w:rsid w:val="008A3F66"/>
    <w:rsid w:val="008A599D"/>
    <w:rsid w:val="008B73A3"/>
    <w:rsid w:val="008B7664"/>
    <w:rsid w:val="008B7B34"/>
    <w:rsid w:val="008C3893"/>
    <w:rsid w:val="008C5FB7"/>
    <w:rsid w:val="008D097D"/>
    <w:rsid w:val="008D4B91"/>
    <w:rsid w:val="008D5FEB"/>
    <w:rsid w:val="008D7153"/>
    <w:rsid w:val="008D7A0C"/>
    <w:rsid w:val="008D7EE7"/>
    <w:rsid w:val="008E180B"/>
    <w:rsid w:val="009014A4"/>
    <w:rsid w:val="00904E5B"/>
    <w:rsid w:val="00904E75"/>
    <w:rsid w:val="00904F37"/>
    <w:rsid w:val="0090719F"/>
    <w:rsid w:val="009071D9"/>
    <w:rsid w:val="00907EEB"/>
    <w:rsid w:val="00914367"/>
    <w:rsid w:val="00924AE8"/>
    <w:rsid w:val="00951B20"/>
    <w:rsid w:val="00955B11"/>
    <w:rsid w:val="00960D92"/>
    <w:rsid w:val="00963F9A"/>
    <w:rsid w:val="009671AA"/>
    <w:rsid w:val="009674B2"/>
    <w:rsid w:val="009775A1"/>
    <w:rsid w:val="00980F71"/>
    <w:rsid w:val="00985FE9"/>
    <w:rsid w:val="00990BCD"/>
    <w:rsid w:val="009910A2"/>
    <w:rsid w:val="00993495"/>
    <w:rsid w:val="00994668"/>
    <w:rsid w:val="009A2218"/>
    <w:rsid w:val="009A2527"/>
    <w:rsid w:val="009A7D7A"/>
    <w:rsid w:val="009B21DF"/>
    <w:rsid w:val="009B4841"/>
    <w:rsid w:val="009B782B"/>
    <w:rsid w:val="009C19BF"/>
    <w:rsid w:val="009C57F5"/>
    <w:rsid w:val="009C65BA"/>
    <w:rsid w:val="009D1FD4"/>
    <w:rsid w:val="009D6987"/>
    <w:rsid w:val="009E5BF6"/>
    <w:rsid w:val="009E68FF"/>
    <w:rsid w:val="009F3BBB"/>
    <w:rsid w:val="009F4BD4"/>
    <w:rsid w:val="009F547F"/>
    <w:rsid w:val="009F7F85"/>
    <w:rsid w:val="00A014AE"/>
    <w:rsid w:val="00A021B8"/>
    <w:rsid w:val="00A03320"/>
    <w:rsid w:val="00A054DB"/>
    <w:rsid w:val="00A05EE5"/>
    <w:rsid w:val="00A166CD"/>
    <w:rsid w:val="00A16864"/>
    <w:rsid w:val="00A20F27"/>
    <w:rsid w:val="00A2419C"/>
    <w:rsid w:val="00A33A71"/>
    <w:rsid w:val="00A50A86"/>
    <w:rsid w:val="00A50B5F"/>
    <w:rsid w:val="00A512B8"/>
    <w:rsid w:val="00A54B79"/>
    <w:rsid w:val="00A71C2D"/>
    <w:rsid w:val="00A7215C"/>
    <w:rsid w:val="00A737F1"/>
    <w:rsid w:val="00A741C2"/>
    <w:rsid w:val="00A74EF1"/>
    <w:rsid w:val="00A75694"/>
    <w:rsid w:val="00A77955"/>
    <w:rsid w:val="00A80D7A"/>
    <w:rsid w:val="00A85EEA"/>
    <w:rsid w:val="00A87921"/>
    <w:rsid w:val="00A95D7C"/>
    <w:rsid w:val="00A97C00"/>
    <w:rsid w:val="00AA1CA5"/>
    <w:rsid w:val="00AA40D4"/>
    <w:rsid w:val="00AA4F73"/>
    <w:rsid w:val="00AA5315"/>
    <w:rsid w:val="00AA5E3A"/>
    <w:rsid w:val="00AB2C0D"/>
    <w:rsid w:val="00AB4104"/>
    <w:rsid w:val="00AB6A01"/>
    <w:rsid w:val="00AC0588"/>
    <w:rsid w:val="00AC0912"/>
    <w:rsid w:val="00AC0ADC"/>
    <w:rsid w:val="00AC3410"/>
    <w:rsid w:val="00AC74C4"/>
    <w:rsid w:val="00AD5FDC"/>
    <w:rsid w:val="00AF3B76"/>
    <w:rsid w:val="00AF76A2"/>
    <w:rsid w:val="00B14934"/>
    <w:rsid w:val="00B2200D"/>
    <w:rsid w:val="00B23EAB"/>
    <w:rsid w:val="00B260DD"/>
    <w:rsid w:val="00B262D5"/>
    <w:rsid w:val="00B26D5D"/>
    <w:rsid w:val="00B35EC3"/>
    <w:rsid w:val="00B416CE"/>
    <w:rsid w:val="00B458D9"/>
    <w:rsid w:val="00B45918"/>
    <w:rsid w:val="00B47EA2"/>
    <w:rsid w:val="00B5278B"/>
    <w:rsid w:val="00B55E36"/>
    <w:rsid w:val="00B56AFD"/>
    <w:rsid w:val="00B57B35"/>
    <w:rsid w:val="00B65EB8"/>
    <w:rsid w:val="00B71ADA"/>
    <w:rsid w:val="00B77EB2"/>
    <w:rsid w:val="00B83014"/>
    <w:rsid w:val="00B86ED7"/>
    <w:rsid w:val="00B871F2"/>
    <w:rsid w:val="00B87783"/>
    <w:rsid w:val="00BB13B4"/>
    <w:rsid w:val="00BB46F7"/>
    <w:rsid w:val="00BB692A"/>
    <w:rsid w:val="00BB6CD8"/>
    <w:rsid w:val="00BC5B3E"/>
    <w:rsid w:val="00BD07D5"/>
    <w:rsid w:val="00BD503F"/>
    <w:rsid w:val="00BD68DB"/>
    <w:rsid w:val="00BE156F"/>
    <w:rsid w:val="00BE3C59"/>
    <w:rsid w:val="00BE5459"/>
    <w:rsid w:val="00BF0054"/>
    <w:rsid w:val="00BF0372"/>
    <w:rsid w:val="00BF0810"/>
    <w:rsid w:val="00C03A48"/>
    <w:rsid w:val="00C11121"/>
    <w:rsid w:val="00C11575"/>
    <w:rsid w:val="00C15159"/>
    <w:rsid w:val="00C16E25"/>
    <w:rsid w:val="00C245B3"/>
    <w:rsid w:val="00C24678"/>
    <w:rsid w:val="00C26594"/>
    <w:rsid w:val="00C3281C"/>
    <w:rsid w:val="00C3420D"/>
    <w:rsid w:val="00C37D5F"/>
    <w:rsid w:val="00C402DF"/>
    <w:rsid w:val="00C409C7"/>
    <w:rsid w:val="00C43EB7"/>
    <w:rsid w:val="00C440A7"/>
    <w:rsid w:val="00C47AE4"/>
    <w:rsid w:val="00C573EC"/>
    <w:rsid w:val="00C61FC4"/>
    <w:rsid w:val="00C63008"/>
    <w:rsid w:val="00C63768"/>
    <w:rsid w:val="00C66506"/>
    <w:rsid w:val="00C70199"/>
    <w:rsid w:val="00C7178E"/>
    <w:rsid w:val="00C80471"/>
    <w:rsid w:val="00C804F8"/>
    <w:rsid w:val="00C84FBD"/>
    <w:rsid w:val="00C85217"/>
    <w:rsid w:val="00C874B7"/>
    <w:rsid w:val="00C8758F"/>
    <w:rsid w:val="00C87A98"/>
    <w:rsid w:val="00C93387"/>
    <w:rsid w:val="00C96D32"/>
    <w:rsid w:val="00C97C37"/>
    <w:rsid w:val="00CA4266"/>
    <w:rsid w:val="00CA4763"/>
    <w:rsid w:val="00CA5FEC"/>
    <w:rsid w:val="00CB0373"/>
    <w:rsid w:val="00CB2C89"/>
    <w:rsid w:val="00CC04A1"/>
    <w:rsid w:val="00CC3D08"/>
    <w:rsid w:val="00CC3EA5"/>
    <w:rsid w:val="00CC62A1"/>
    <w:rsid w:val="00CD6011"/>
    <w:rsid w:val="00CD6418"/>
    <w:rsid w:val="00CE7FA9"/>
    <w:rsid w:val="00CF1021"/>
    <w:rsid w:val="00CF37F0"/>
    <w:rsid w:val="00D07848"/>
    <w:rsid w:val="00D07B3C"/>
    <w:rsid w:val="00D141DD"/>
    <w:rsid w:val="00D14C8E"/>
    <w:rsid w:val="00D177CD"/>
    <w:rsid w:val="00D24072"/>
    <w:rsid w:val="00D245A9"/>
    <w:rsid w:val="00D2720C"/>
    <w:rsid w:val="00D32BED"/>
    <w:rsid w:val="00D34DBF"/>
    <w:rsid w:val="00D54C6C"/>
    <w:rsid w:val="00D5528C"/>
    <w:rsid w:val="00D5643B"/>
    <w:rsid w:val="00D6025E"/>
    <w:rsid w:val="00D66A05"/>
    <w:rsid w:val="00D71B73"/>
    <w:rsid w:val="00D7532C"/>
    <w:rsid w:val="00D7636F"/>
    <w:rsid w:val="00D76E9E"/>
    <w:rsid w:val="00D77F4E"/>
    <w:rsid w:val="00D817EE"/>
    <w:rsid w:val="00D86EB1"/>
    <w:rsid w:val="00D90DB7"/>
    <w:rsid w:val="00D917C3"/>
    <w:rsid w:val="00D95CB7"/>
    <w:rsid w:val="00D9741C"/>
    <w:rsid w:val="00DA67CA"/>
    <w:rsid w:val="00DA7625"/>
    <w:rsid w:val="00DB0566"/>
    <w:rsid w:val="00DB45F5"/>
    <w:rsid w:val="00DC1EE7"/>
    <w:rsid w:val="00DC383C"/>
    <w:rsid w:val="00DC38A7"/>
    <w:rsid w:val="00DC6949"/>
    <w:rsid w:val="00DD26A2"/>
    <w:rsid w:val="00DD2B6F"/>
    <w:rsid w:val="00DD7E63"/>
    <w:rsid w:val="00DE0002"/>
    <w:rsid w:val="00DE2C10"/>
    <w:rsid w:val="00DF0A32"/>
    <w:rsid w:val="00DF182B"/>
    <w:rsid w:val="00DF2D83"/>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56ACA"/>
    <w:rsid w:val="00E6056E"/>
    <w:rsid w:val="00E649DB"/>
    <w:rsid w:val="00E70579"/>
    <w:rsid w:val="00E774F5"/>
    <w:rsid w:val="00E77546"/>
    <w:rsid w:val="00E7799E"/>
    <w:rsid w:val="00E825E3"/>
    <w:rsid w:val="00E93758"/>
    <w:rsid w:val="00E93981"/>
    <w:rsid w:val="00E94124"/>
    <w:rsid w:val="00E94261"/>
    <w:rsid w:val="00EA0899"/>
    <w:rsid w:val="00EA75E3"/>
    <w:rsid w:val="00EB10C0"/>
    <w:rsid w:val="00EB662D"/>
    <w:rsid w:val="00EB72CC"/>
    <w:rsid w:val="00EC01B0"/>
    <w:rsid w:val="00EC2BDF"/>
    <w:rsid w:val="00EC4D1D"/>
    <w:rsid w:val="00EC58A6"/>
    <w:rsid w:val="00EC66CF"/>
    <w:rsid w:val="00ED55C5"/>
    <w:rsid w:val="00EE542D"/>
    <w:rsid w:val="00EF27A6"/>
    <w:rsid w:val="00EF3576"/>
    <w:rsid w:val="00EF3F03"/>
    <w:rsid w:val="00EF7BCF"/>
    <w:rsid w:val="00F00720"/>
    <w:rsid w:val="00F01061"/>
    <w:rsid w:val="00F03D3F"/>
    <w:rsid w:val="00F04B8D"/>
    <w:rsid w:val="00F11359"/>
    <w:rsid w:val="00F13DC8"/>
    <w:rsid w:val="00F163EE"/>
    <w:rsid w:val="00F17F9D"/>
    <w:rsid w:val="00F208DE"/>
    <w:rsid w:val="00F231DD"/>
    <w:rsid w:val="00F236D2"/>
    <w:rsid w:val="00F25CB4"/>
    <w:rsid w:val="00F30309"/>
    <w:rsid w:val="00F326D1"/>
    <w:rsid w:val="00F345F3"/>
    <w:rsid w:val="00F348AA"/>
    <w:rsid w:val="00F34B76"/>
    <w:rsid w:val="00F41830"/>
    <w:rsid w:val="00F43026"/>
    <w:rsid w:val="00F44DFE"/>
    <w:rsid w:val="00F4727C"/>
    <w:rsid w:val="00F47FD2"/>
    <w:rsid w:val="00F5063E"/>
    <w:rsid w:val="00F51481"/>
    <w:rsid w:val="00F5323B"/>
    <w:rsid w:val="00F624D9"/>
    <w:rsid w:val="00F6555E"/>
    <w:rsid w:val="00F72813"/>
    <w:rsid w:val="00F73948"/>
    <w:rsid w:val="00F81619"/>
    <w:rsid w:val="00F91A2F"/>
    <w:rsid w:val="00F962CF"/>
    <w:rsid w:val="00F97FA7"/>
    <w:rsid w:val="00FA0CCC"/>
    <w:rsid w:val="00FA31AE"/>
    <w:rsid w:val="00FA3313"/>
    <w:rsid w:val="00FA4419"/>
    <w:rsid w:val="00FB016C"/>
    <w:rsid w:val="00FB5749"/>
    <w:rsid w:val="00FB7074"/>
    <w:rsid w:val="00FC04CF"/>
    <w:rsid w:val="00FC2415"/>
    <w:rsid w:val="00FD322C"/>
    <w:rsid w:val="00FD32A8"/>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customStyle="1" w:styleId="UnresolvedMention1">
    <w:name w:val="Unresolved Mention1"/>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customStyle="1" w:styleId="UnresolvedMention1">
    <w:name w:val="Unresolved Mention1"/>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1924">
      <w:bodyDiv w:val="1"/>
      <w:marLeft w:val="0"/>
      <w:marRight w:val="0"/>
      <w:marTop w:val="0"/>
      <w:marBottom w:val="0"/>
      <w:divBdr>
        <w:top w:val="none" w:sz="0" w:space="0" w:color="auto"/>
        <w:left w:val="none" w:sz="0" w:space="0" w:color="auto"/>
        <w:bottom w:val="none" w:sz="0" w:space="0" w:color="auto"/>
        <w:right w:val="none" w:sz="0" w:space="0" w:color="auto"/>
      </w:divBdr>
    </w:div>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5777</Words>
  <Characters>32932</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Johannes Burge</cp:lastModifiedBy>
  <cp:revision>65</cp:revision>
  <dcterms:created xsi:type="dcterms:W3CDTF">2018-09-14T16:14:00Z</dcterms:created>
  <dcterms:modified xsi:type="dcterms:W3CDTF">2018-09-18T18:07:00Z</dcterms:modified>
</cp:coreProperties>
</file>